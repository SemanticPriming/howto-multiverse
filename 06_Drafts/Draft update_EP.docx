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9134" w14:textId="77777777" w:rsidR="00F76806" w:rsidRDefault="00F76806" w:rsidP="00F76806">
      <w:pPr>
        <w:spacing w:after="0" w:line="480" w:lineRule="auto"/>
        <w:jc w:val="center"/>
        <w:rPr>
          <w:rFonts w:ascii="Arial" w:hAnsi="Arial" w:cs="Arial"/>
          <w:lang w:val="en-US"/>
        </w:rPr>
      </w:pPr>
    </w:p>
    <w:p w14:paraId="35727EA8" w14:textId="77777777" w:rsidR="00F76806" w:rsidRDefault="00F76806" w:rsidP="00F76806">
      <w:pPr>
        <w:spacing w:after="0" w:line="480" w:lineRule="auto"/>
        <w:jc w:val="center"/>
        <w:rPr>
          <w:rFonts w:ascii="Arial" w:hAnsi="Arial" w:cs="Arial"/>
          <w:lang w:val="en-US"/>
        </w:rPr>
      </w:pPr>
    </w:p>
    <w:p w14:paraId="1D125595" w14:textId="77777777" w:rsidR="00F76806" w:rsidRDefault="00F76806" w:rsidP="00F76806">
      <w:pPr>
        <w:spacing w:after="0" w:line="480" w:lineRule="auto"/>
        <w:jc w:val="center"/>
        <w:rPr>
          <w:rFonts w:ascii="Arial" w:hAnsi="Arial" w:cs="Arial"/>
          <w:lang w:val="en-US"/>
        </w:rPr>
      </w:pPr>
    </w:p>
    <w:p w14:paraId="7368F8D2" w14:textId="77777777" w:rsidR="00F76806" w:rsidRDefault="00F76806" w:rsidP="00F76806">
      <w:pPr>
        <w:spacing w:after="0" w:line="480" w:lineRule="auto"/>
        <w:jc w:val="center"/>
        <w:rPr>
          <w:rFonts w:ascii="Arial" w:hAnsi="Arial" w:cs="Arial"/>
          <w:lang w:val="en-US"/>
        </w:rPr>
      </w:pPr>
    </w:p>
    <w:p w14:paraId="1F428AD3" w14:textId="1D1E7A9D" w:rsidR="00F76806" w:rsidRDefault="00F76806" w:rsidP="00F76806">
      <w:pPr>
        <w:spacing w:after="0" w:line="480" w:lineRule="auto"/>
        <w:jc w:val="center"/>
        <w:rPr>
          <w:rFonts w:ascii="Arial" w:hAnsi="Arial" w:cs="Arial"/>
          <w:lang w:val="en-US"/>
        </w:rPr>
      </w:pPr>
      <w:r>
        <w:rPr>
          <w:rFonts w:ascii="Arial" w:hAnsi="Arial" w:cs="Arial"/>
          <w:lang w:val="en-US"/>
        </w:rPr>
        <w:t>Crowd Sourcing Multiverse Analyses</w:t>
      </w:r>
    </w:p>
    <w:p w14:paraId="3552A949" w14:textId="5F675D2D" w:rsidR="00F76806" w:rsidRDefault="00F76806" w:rsidP="00F76806">
      <w:pPr>
        <w:spacing w:after="0" w:line="480" w:lineRule="auto"/>
        <w:jc w:val="center"/>
        <w:rPr>
          <w:rFonts w:ascii="Arial" w:hAnsi="Arial" w:cs="Arial"/>
          <w:lang w:val="en-US"/>
        </w:rPr>
      </w:pPr>
      <w:r>
        <w:rPr>
          <w:rFonts w:ascii="Arial" w:hAnsi="Arial" w:cs="Arial"/>
          <w:lang w:val="en-US"/>
        </w:rPr>
        <w:t>Authors</w:t>
      </w:r>
    </w:p>
    <w:p w14:paraId="1B6E6F33" w14:textId="76ACC7EC" w:rsidR="00F76806" w:rsidRDefault="00F76806" w:rsidP="00F76806">
      <w:pPr>
        <w:spacing w:after="0" w:line="480" w:lineRule="auto"/>
        <w:rPr>
          <w:rFonts w:ascii="Arial" w:hAnsi="Arial" w:cs="Arial"/>
          <w:lang w:val="en-US"/>
        </w:rPr>
      </w:pPr>
      <w:r>
        <w:rPr>
          <w:rFonts w:ascii="Arial" w:hAnsi="Arial" w:cs="Arial"/>
          <w:lang w:val="en-US"/>
        </w:rPr>
        <w:br w:type="page"/>
      </w:r>
    </w:p>
    <w:p w14:paraId="5D7EA51D" w14:textId="464EF6E0" w:rsidR="00F76806" w:rsidRPr="00F76806" w:rsidRDefault="00F76806" w:rsidP="00F76806">
      <w:pPr>
        <w:spacing w:after="0" w:line="480" w:lineRule="auto"/>
        <w:jc w:val="center"/>
        <w:rPr>
          <w:rFonts w:ascii="Arial" w:hAnsi="Arial" w:cs="Arial"/>
          <w:lang w:val="en-US"/>
        </w:rPr>
      </w:pPr>
      <w:r>
        <w:rPr>
          <w:rFonts w:ascii="Arial" w:hAnsi="Arial" w:cs="Arial"/>
          <w:lang w:val="en-US"/>
        </w:rPr>
        <w:lastRenderedPageBreak/>
        <w:t>Abstract</w:t>
      </w:r>
    </w:p>
    <w:p w14:paraId="54AC318C" w14:textId="56D48343" w:rsidR="00F76806" w:rsidRDefault="00F76806" w:rsidP="00F76806">
      <w:pPr>
        <w:spacing w:after="0" w:line="480" w:lineRule="auto"/>
        <w:rPr>
          <w:rFonts w:ascii="Arial" w:hAnsi="Arial" w:cs="Arial"/>
          <w:lang w:val="en-US"/>
        </w:rPr>
      </w:pPr>
    </w:p>
    <w:p w14:paraId="6A23211F" w14:textId="77777777" w:rsidR="00F76806" w:rsidRDefault="00F76806" w:rsidP="00F76806">
      <w:pPr>
        <w:spacing w:after="0" w:line="480" w:lineRule="auto"/>
        <w:rPr>
          <w:rFonts w:ascii="Arial" w:hAnsi="Arial" w:cs="Arial"/>
          <w:lang w:val="en-US"/>
        </w:rPr>
      </w:pPr>
      <w:r>
        <w:rPr>
          <w:rFonts w:ascii="Arial" w:hAnsi="Arial" w:cs="Arial"/>
          <w:lang w:val="en-US"/>
        </w:rPr>
        <w:br w:type="page"/>
      </w:r>
    </w:p>
    <w:p w14:paraId="2A3174B2" w14:textId="5E61D487" w:rsidR="00F76806" w:rsidRPr="00F76806" w:rsidRDefault="00F76806" w:rsidP="00F76806">
      <w:pPr>
        <w:spacing w:after="0" w:line="480" w:lineRule="auto"/>
        <w:jc w:val="center"/>
        <w:rPr>
          <w:rFonts w:ascii="Arial" w:hAnsi="Arial" w:cs="Arial"/>
          <w:lang w:val="en-US"/>
        </w:rPr>
      </w:pPr>
      <w:r>
        <w:rPr>
          <w:rFonts w:ascii="Arial" w:hAnsi="Arial" w:cs="Arial"/>
          <w:lang w:val="en-US"/>
        </w:rPr>
        <w:lastRenderedPageBreak/>
        <w:t>Crowd Sourcing Multiverse Analyses</w:t>
      </w:r>
    </w:p>
    <w:p w14:paraId="298E17E1" w14:textId="49381031" w:rsidR="00CD74D8" w:rsidRPr="00650B38" w:rsidRDefault="00186A0B" w:rsidP="00F76806">
      <w:pPr>
        <w:spacing w:after="0" w:line="480" w:lineRule="auto"/>
        <w:ind w:firstLine="708"/>
        <w:rPr>
          <w:rFonts w:ascii="Arial" w:hAnsi="Arial" w:cs="Arial"/>
          <w:lang w:val="en-US"/>
        </w:rPr>
      </w:pPr>
      <w:r w:rsidRPr="00650B38">
        <w:rPr>
          <w:rFonts w:ascii="Arial" w:hAnsi="Arial" w:cs="Arial"/>
          <w:lang w:val="en-US"/>
        </w:rPr>
        <w:t>The so-called crisis of confidence in psychology (</w:t>
      </w:r>
      <w:proofErr w:type="spellStart"/>
      <w:r w:rsidR="00416EB4" w:rsidRPr="00650B38">
        <w:rPr>
          <w:rFonts w:ascii="Arial" w:hAnsi="Arial" w:cs="Arial"/>
          <w:lang w:val="en-US"/>
        </w:rPr>
        <w:t>Pashler</w:t>
      </w:r>
      <w:proofErr w:type="spellEnd"/>
      <w:r w:rsidR="00416EB4" w:rsidRPr="00650B38">
        <w:rPr>
          <w:rFonts w:ascii="Arial" w:hAnsi="Arial" w:cs="Arial"/>
          <w:lang w:val="en-US"/>
        </w:rPr>
        <w:t xml:space="preserve"> &amp; </w:t>
      </w:r>
      <w:proofErr w:type="spellStart"/>
      <w:r w:rsidR="00416EB4" w:rsidRPr="00650B38">
        <w:rPr>
          <w:rFonts w:ascii="Arial" w:hAnsi="Arial" w:cs="Arial"/>
          <w:lang w:val="en-US"/>
        </w:rPr>
        <w:t>Wagenmakers</w:t>
      </w:r>
      <w:proofErr w:type="spellEnd"/>
      <w:r w:rsidR="00416EB4" w:rsidRPr="00650B38">
        <w:rPr>
          <w:rFonts w:ascii="Arial" w:hAnsi="Arial" w:cs="Arial"/>
          <w:lang w:val="en-US"/>
        </w:rPr>
        <w:t>, 2012</w:t>
      </w:r>
      <w:r w:rsidRPr="00650B38">
        <w:rPr>
          <w:rFonts w:ascii="Arial" w:hAnsi="Arial" w:cs="Arial"/>
          <w:lang w:val="en-US"/>
        </w:rPr>
        <w:t xml:space="preserve">) has prompted the field to do some (much needed) sole-searching. The last decade has shown that far too many findings turned out to be fragile and </w:t>
      </w:r>
      <w:proofErr w:type="spellStart"/>
      <w:r w:rsidRPr="00650B38">
        <w:rPr>
          <w:rFonts w:ascii="Arial" w:hAnsi="Arial" w:cs="Arial"/>
          <w:lang w:val="en-US"/>
        </w:rPr>
        <w:t>unreplicable</w:t>
      </w:r>
      <w:proofErr w:type="spellEnd"/>
      <w:r w:rsidRPr="00650B38">
        <w:rPr>
          <w:rFonts w:ascii="Arial" w:hAnsi="Arial" w:cs="Arial"/>
          <w:lang w:val="en-US"/>
        </w:rPr>
        <w:t xml:space="preserve"> (</w:t>
      </w:r>
      <w:proofErr w:type="spellStart"/>
      <w:r w:rsidR="00416EB4" w:rsidRPr="00650B38">
        <w:rPr>
          <w:rFonts w:ascii="Arial" w:hAnsi="Arial" w:cs="Arial"/>
          <w:lang w:val="en-US"/>
        </w:rPr>
        <w:t>Nosek</w:t>
      </w:r>
      <w:proofErr w:type="spellEnd"/>
      <w:r w:rsidR="00416EB4" w:rsidRPr="00650B38">
        <w:rPr>
          <w:rFonts w:ascii="Arial" w:hAnsi="Arial" w:cs="Arial"/>
          <w:lang w:val="en-US"/>
        </w:rPr>
        <w:t xml:space="preserve"> et al., 2022</w:t>
      </w:r>
      <w:r w:rsidRPr="00650B38">
        <w:rPr>
          <w:rFonts w:ascii="Arial" w:hAnsi="Arial" w:cs="Arial"/>
          <w:lang w:val="en-US"/>
        </w:rPr>
        <w:t xml:space="preserve">), which has inspired various initiatives to improve transparency and rigor (see </w:t>
      </w:r>
      <w:r w:rsidR="00C44098" w:rsidRPr="00650B38">
        <w:rPr>
          <w:rFonts w:ascii="Arial" w:hAnsi="Arial" w:cs="Arial"/>
          <w:lang w:val="en-US"/>
        </w:rPr>
        <w:t xml:space="preserve">van </w:t>
      </w:r>
      <w:proofErr w:type="spellStart"/>
      <w:r w:rsidR="00C44098" w:rsidRPr="00650B38">
        <w:rPr>
          <w:rFonts w:ascii="Arial" w:hAnsi="Arial" w:cs="Arial"/>
          <w:lang w:val="en-US"/>
        </w:rPr>
        <w:t>Ravenzwaaij</w:t>
      </w:r>
      <w:proofErr w:type="spellEnd"/>
      <w:r w:rsidR="00C44098" w:rsidRPr="00650B38">
        <w:rPr>
          <w:rFonts w:ascii="Arial" w:hAnsi="Arial" w:cs="Arial"/>
          <w:lang w:val="en-US"/>
        </w:rPr>
        <w:t xml:space="preserve"> et al., 2022, </w:t>
      </w:r>
      <w:r w:rsidRPr="00650B38">
        <w:rPr>
          <w:rFonts w:ascii="Arial" w:hAnsi="Arial" w:cs="Arial"/>
          <w:lang w:val="en-US"/>
        </w:rPr>
        <w:t xml:space="preserve">for an overview). </w:t>
      </w:r>
      <w:r w:rsidR="00370253" w:rsidRPr="00650B38">
        <w:rPr>
          <w:rFonts w:ascii="Arial" w:hAnsi="Arial" w:cs="Arial"/>
          <w:lang w:val="en-US"/>
        </w:rPr>
        <w:t>Among other things, researchers have become increasingly aware of the notion that there is typically not a single path from a study’s raw data to its conclusion</w:t>
      </w:r>
      <w:r w:rsidR="00D347FA">
        <w:rPr>
          <w:rFonts w:ascii="Arial" w:hAnsi="Arial" w:cs="Arial"/>
          <w:lang w:val="en-US"/>
        </w:rPr>
        <w:t xml:space="preserve"> (e.g., </w:t>
      </w:r>
      <w:proofErr w:type="spellStart"/>
      <w:r w:rsidR="00D347FA" w:rsidRPr="00D347FA">
        <w:rPr>
          <w:rFonts w:ascii="Arial" w:hAnsi="Arial" w:cs="Arial"/>
          <w:lang w:val="en-US"/>
        </w:rPr>
        <w:t>Silberzahn</w:t>
      </w:r>
      <w:proofErr w:type="spellEnd"/>
      <w:r w:rsidR="00D347FA" w:rsidRPr="00D347FA">
        <w:rPr>
          <w:rFonts w:ascii="Arial" w:hAnsi="Arial" w:cs="Arial"/>
          <w:lang w:val="en-US"/>
        </w:rPr>
        <w:t xml:space="preserve"> et al.</w:t>
      </w:r>
      <w:r w:rsidR="00D347FA">
        <w:rPr>
          <w:rFonts w:ascii="Arial" w:hAnsi="Arial" w:cs="Arial"/>
          <w:lang w:val="en-US"/>
        </w:rPr>
        <w:t>,</w:t>
      </w:r>
      <w:r w:rsidR="00D347FA" w:rsidRPr="00D347FA">
        <w:rPr>
          <w:rFonts w:ascii="Arial" w:hAnsi="Arial" w:cs="Arial"/>
          <w:lang w:val="en-US"/>
        </w:rPr>
        <w:t xml:space="preserve"> 2018</w:t>
      </w:r>
      <w:r w:rsidR="00D347FA">
        <w:rPr>
          <w:rFonts w:ascii="Arial" w:hAnsi="Arial" w:cs="Arial"/>
          <w:lang w:val="en-US"/>
        </w:rPr>
        <w:t>)</w:t>
      </w:r>
      <w:r w:rsidR="00370253" w:rsidRPr="00650B38">
        <w:rPr>
          <w:rFonts w:ascii="Arial" w:hAnsi="Arial" w:cs="Arial"/>
          <w:lang w:val="en-US"/>
        </w:rPr>
        <w:t>. Instead, one needs to make a number of decisions along the way, sometimes without there being a clear-cut, “right” answer. For example, there have been many suggestions of how to deal with missing data</w:t>
      </w:r>
      <w:r w:rsidR="001A49B5" w:rsidRPr="00650B38">
        <w:rPr>
          <w:rFonts w:ascii="Arial" w:hAnsi="Arial" w:cs="Arial"/>
          <w:lang w:val="en-US"/>
        </w:rPr>
        <w:t xml:space="preserve"> (Schafer &amp; Graham, 2002</w:t>
      </w:r>
      <w:r w:rsidR="00F42176">
        <w:rPr>
          <w:rFonts w:ascii="Arial" w:hAnsi="Arial" w:cs="Arial"/>
          <w:lang w:val="en-US"/>
        </w:rPr>
        <w:t>)</w:t>
      </w:r>
      <w:r w:rsidR="00370253" w:rsidRPr="00650B38">
        <w:rPr>
          <w:rFonts w:ascii="Arial" w:hAnsi="Arial" w:cs="Arial"/>
          <w:lang w:val="en-US"/>
        </w:rPr>
        <w:t xml:space="preserve">. </w:t>
      </w:r>
      <w:r w:rsidR="00F42176">
        <w:rPr>
          <w:rFonts w:ascii="Arial" w:hAnsi="Arial" w:cs="Arial"/>
          <w:lang w:val="en-US"/>
        </w:rPr>
        <w:t>E</w:t>
      </w:r>
      <w:r w:rsidR="00F42176" w:rsidRPr="00650B38">
        <w:rPr>
          <w:rFonts w:ascii="Arial" w:hAnsi="Arial" w:cs="Arial"/>
          <w:lang w:val="en-US"/>
        </w:rPr>
        <w:t xml:space="preserve">ven </w:t>
      </w:r>
      <w:r w:rsidR="00370253" w:rsidRPr="00650B38">
        <w:rPr>
          <w:rFonts w:ascii="Arial" w:hAnsi="Arial" w:cs="Arial"/>
          <w:lang w:val="en-US"/>
        </w:rPr>
        <w:t xml:space="preserve">though some </w:t>
      </w:r>
      <w:r w:rsidR="00F42176">
        <w:rPr>
          <w:rFonts w:ascii="Arial" w:hAnsi="Arial" w:cs="Arial"/>
          <w:lang w:val="en-US"/>
        </w:rPr>
        <w:t xml:space="preserve">missing data </w:t>
      </w:r>
      <w:r w:rsidR="00370253" w:rsidRPr="00650B38">
        <w:rPr>
          <w:rFonts w:ascii="Arial" w:hAnsi="Arial" w:cs="Arial"/>
          <w:lang w:val="en-US"/>
        </w:rPr>
        <w:t>approaches are arguably suboptimal (e.g., listwise deletion), there isn’t one clearly superior option</w:t>
      </w:r>
      <w:r w:rsidR="00C00122" w:rsidRPr="00650B38">
        <w:rPr>
          <w:rStyle w:val="FootnoteReference"/>
          <w:rFonts w:ascii="Arial" w:hAnsi="Arial" w:cs="Arial"/>
          <w:lang w:val="en-US"/>
        </w:rPr>
        <w:footnoteReference w:id="1"/>
      </w:r>
      <w:r w:rsidR="00CD74D8" w:rsidRPr="00650B38">
        <w:rPr>
          <w:rFonts w:ascii="Arial" w:hAnsi="Arial" w:cs="Arial"/>
          <w:lang w:val="en-US"/>
        </w:rPr>
        <w:t>, and a similar argument applies to other decisions (e.g., outlier detection, exclusion criteria</w:t>
      </w:r>
      <w:r w:rsidR="00F42176">
        <w:rPr>
          <w:rFonts w:ascii="Arial" w:hAnsi="Arial" w:cs="Arial"/>
          <w:lang w:val="en-US"/>
        </w:rPr>
        <w:t>, transformations, analys</w:t>
      </w:r>
      <w:r w:rsidR="00D347FA">
        <w:rPr>
          <w:rFonts w:ascii="Arial" w:hAnsi="Arial" w:cs="Arial"/>
          <w:lang w:val="en-US"/>
        </w:rPr>
        <w:t>i</w:t>
      </w:r>
      <w:r w:rsidR="00F42176">
        <w:rPr>
          <w:rFonts w:ascii="Arial" w:hAnsi="Arial" w:cs="Arial"/>
          <w:lang w:val="en-US"/>
        </w:rPr>
        <w:t>s steps, etc.</w:t>
      </w:r>
      <w:r w:rsidR="00CD74D8" w:rsidRPr="00650B38">
        <w:rPr>
          <w:rFonts w:ascii="Arial" w:hAnsi="Arial" w:cs="Arial"/>
          <w:lang w:val="en-US"/>
        </w:rPr>
        <w:t>).</w:t>
      </w:r>
    </w:p>
    <w:p w14:paraId="481EE56A" w14:textId="27F68EB5" w:rsidR="00E40306" w:rsidRPr="00650B38" w:rsidRDefault="00CD74D8" w:rsidP="00D347FA">
      <w:pPr>
        <w:spacing w:after="0" w:line="480" w:lineRule="auto"/>
        <w:ind w:firstLine="708"/>
        <w:rPr>
          <w:rFonts w:ascii="Arial" w:hAnsi="Arial" w:cs="Arial"/>
          <w:lang w:val="en-US"/>
        </w:rPr>
      </w:pPr>
      <w:r w:rsidRPr="00650B38">
        <w:rPr>
          <w:rFonts w:ascii="Arial" w:hAnsi="Arial" w:cs="Arial"/>
          <w:lang w:val="en-US"/>
        </w:rPr>
        <w:t>That being said, most empirical studies in psychology tend to report and base their conclusions on the outcome of a single</w:t>
      </w:r>
      <w:r w:rsidR="00DF22A9">
        <w:rPr>
          <w:rFonts w:ascii="Arial" w:hAnsi="Arial" w:cs="Arial"/>
          <w:lang w:val="en-US"/>
        </w:rPr>
        <w:t xml:space="preserve"> data analysis</w:t>
      </w:r>
      <w:r w:rsidRPr="00650B38">
        <w:rPr>
          <w:rFonts w:ascii="Arial" w:hAnsi="Arial" w:cs="Arial"/>
          <w:lang w:val="en-US"/>
        </w:rPr>
        <w:t xml:space="preserve"> pathway</w:t>
      </w:r>
      <w:r w:rsidR="00E40306" w:rsidRPr="00650B38">
        <w:rPr>
          <w:rFonts w:ascii="Arial" w:hAnsi="Arial" w:cs="Arial"/>
          <w:lang w:val="en-US"/>
        </w:rPr>
        <w:t xml:space="preserve">. That is, researchers often chose one potential approach of dealing with missing values, outliers, data exclusions, and so on, based on, for instance, lab standards, other papers, personal preferences, or, more problematically, the desire to obtain a particular results (e.g., </w:t>
      </w:r>
      <w:r w:rsidR="00E40306" w:rsidRPr="00D347FA">
        <w:rPr>
          <w:rFonts w:ascii="Arial" w:hAnsi="Arial" w:cs="Arial"/>
          <w:i/>
          <w:iCs/>
          <w:lang w:val="en-US"/>
        </w:rPr>
        <w:t>p</w:t>
      </w:r>
      <w:r w:rsidR="00E40306" w:rsidRPr="00650B38">
        <w:rPr>
          <w:rFonts w:ascii="Arial" w:hAnsi="Arial" w:cs="Arial"/>
          <w:lang w:val="en-US"/>
        </w:rPr>
        <w:t xml:space="preserve">-hacking). As a consequence, it is unclear how robust or fragile the findings </w:t>
      </w:r>
      <w:r w:rsidR="002B126B">
        <w:rPr>
          <w:rFonts w:ascii="Arial" w:hAnsi="Arial" w:cs="Arial"/>
          <w:lang w:val="en-US"/>
        </w:rPr>
        <w:t>may be</w:t>
      </w:r>
      <w:r w:rsidR="00E40306" w:rsidRPr="00650B38">
        <w:rPr>
          <w:rFonts w:ascii="Arial" w:hAnsi="Arial" w:cs="Arial"/>
          <w:lang w:val="en-US"/>
        </w:rPr>
        <w:t xml:space="preserve">. In other words, one remains agnostic as to whether other plausible data-processing and-analysis choices would have yielded similar outcomes. </w:t>
      </w:r>
    </w:p>
    <w:p w14:paraId="7E2B935E" w14:textId="1AE3E62A" w:rsidR="00DA5FCA" w:rsidRPr="00650B38" w:rsidRDefault="002371C7" w:rsidP="00D347FA">
      <w:pPr>
        <w:spacing w:after="0" w:line="480" w:lineRule="auto"/>
        <w:ind w:firstLine="708"/>
        <w:rPr>
          <w:rFonts w:ascii="Arial" w:hAnsi="Arial" w:cs="Arial"/>
          <w:lang w:val="en-US"/>
        </w:rPr>
      </w:pPr>
      <w:r w:rsidRPr="00650B38">
        <w:rPr>
          <w:rFonts w:ascii="Arial" w:hAnsi="Arial" w:cs="Arial"/>
          <w:lang w:val="en-US"/>
        </w:rPr>
        <w:t>To address that issue, one could perform a so-called multiverse analysis</w:t>
      </w:r>
      <w:r w:rsidR="00F5049D" w:rsidRPr="00650B38">
        <w:rPr>
          <w:rFonts w:ascii="Arial" w:hAnsi="Arial" w:cs="Arial"/>
          <w:lang w:val="en-US"/>
        </w:rPr>
        <w:t xml:space="preserve"> (</w:t>
      </w:r>
      <w:proofErr w:type="spellStart"/>
      <w:r w:rsidR="00F5049D" w:rsidRPr="00650B38">
        <w:rPr>
          <w:rFonts w:ascii="Arial" w:hAnsi="Arial" w:cs="Arial"/>
          <w:lang w:val="en-US"/>
        </w:rPr>
        <w:t>Steegen</w:t>
      </w:r>
      <w:proofErr w:type="spellEnd"/>
      <w:r w:rsidR="00F5049D" w:rsidRPr="00650B38">
        <w:rPr>
          <w:rFonts w:ascii="Arial" w:hAnsi="Arial" w:cs="Arial"/>
          <w:lang w:val="en-US"/>
        </w:rPr>
        <w:t xml:space="preserve"> et al., 2016</w:t>
      </w:r>
      <w:r w:rsidR="00C00122" w:rsidRPr="00650B38">
        <w:rPr>
          <w:rFonts w:ascii="Arial" w:hAnsi="Arial" w:cs="Arial"/>
          <w:lang w:val="en-US"/>
        </w:rPr>
        <w:t>). Note that</w:t>
      </w:r>
      <w:r w:rsidR="00D17CA5" w:rsidRPr="00650B38">
        <w:rPr>
          <w:rFonts w:ascii="Arial" w:hAnsi="Arial" w:cs="Arial"/>
          <w:lang w:val="en-US"/>
        </w:rPr>
        <w:t xml:space="preserve"> the same or similar proposals are known </w:t>
      </w:r>
      <w:r w:rsidR="00C00122" w:rsidRPr="00650B38">
        <w:rPr>
          <w:rFonts w:ascii="Arial" w:hAnsi="Arial" w:cs="Arial"/>
          <w:lang w:val="en-US"/>
        </w:rPr>
        <w:t>under the names</w:t>
      </w:r>
      <w:r w:rsidR="00D17CA5" w:rsidRPr="00650B38">
        <w:rPr>
          <w:rFonts w:ascii="Arial" w:hAnsi="Arial" w:cs="Arial"/>
          <w:lang w:val="en-US"/>
        </w:rPr>
        <w:t xml:space="preserve"> </w:t>
      </w:r>
      <w:r w:rsidR="00C00122" w:rsidRPr="00650B38">
        <w:rPr>
          <w:rFonts w:ascii="Arial" w:hAnsi="Arial" w:cs="Arial"/>
          <w:lang w:val="en-US"/>
        </w:rPr>
        <w:t>specification curve analysis (</w:t>
      </w:r>
      <w:proofErr w:type="spellStart"/>
      <w:r w:rsidR="00C00122" w:rsidRPr="00650B38">
        <w:rPr>
          <w:rFonts w:ascii="Arial" w:hAnsi="Arial" w:cs="Arial"/>
          <w:lang w:val="en-US"/>
        </w:rPr>
        <w:t>Simonsohn</w:t>
      </w:r>
      <w:proofErr w:type="spellEnd"/>
      <w:r w:rsidR="00C00122" w:rsidRPr="00650B38">
        <w:rPr>
          <w:rFonts w:ascii="Arial" w:hAnsi="Arial" w:cs="Arial"/>
          <w:lang w:val="en-US"/>
        </w:rPr>
        <w:t xml:space="preserve"> et al., 2020), vibration of effects analysis (Patel et al., 2015), and </w:t>
      </w:r>
      <w:proofErr w:type="spellStart"/>
      <w:r w:rsidR="00C00122" w:rsidRPr="00650B38">
        <w:rPr>
          <w:rFonts w:ascii="Arial" w:hAnsi="Arial" w:cs="Arial"/>
          <w:lang w:val="en-US"/>
        </w:rPr>
        <w:t>multimodel</w:t>
      </w:r>
      <w:proofErr w:type="spellEnd"/>
      <w:r w:rsidR="00C00122" w:rsidRPr="00650B38">
        <w:rPr>
          <w:rFonts w:ascii="Arial" w:hAnsi="Arial" w:cs="Arial"/>
          <w:lang w:val="en-US"/>
        </w:rPr>
        <w:t xml:space="preserve"> analysis (Young &amp; </w:t>
      </w:r>
      <w:proofErr w:type="spellStart"/>
      <w:r w:rsidR="00C00122" w:rsidRPr="00650B38">
        <w:rPr>
          <w:rFonts w:ascii="Arial" w:hAnsi="Arial" w:cs="Arial"/>
          <w:lang w:val="en-US"/>
        </w:rPr>
        <w:t>Holsteen</w:t>
      </w:r>
      <w:proofErr w:type="spellEnd"/>
      <w:r w:rsidR="00C00122" w:rsidRPr="00650B38">
        <w:rPr>
          <w:rFonts w:ascii="Arial" w:hAnsi="Arial" w:cs="Arial"/>
          <w:lang w:val="en-US"/>
        </w:rPr>
        <w:t>, 2017)</w:t>
      </w:r>
      <w:r w:rsidR="00F5049D" w:rsidRPr="00650B38">
        <w:rPr>
          <w:rFonts w:ascii="Arial" w:hAnsi="Arial" w:cs="Arial"/>
          <w:lang w:val="en-US"/>
        </w:rPr>
        <w:t xml:space="preserve">. The </w:t>
      </w:r>
      <w:r w:rsidR="00C00122" w:rsidRPr="00650B38">
        <w:rPr>
          <w:rFonts w:ascii="Arial" w:hAnsi="Arial" w:cs="Arial"/>
          <w:lang w:val="en-US"/>
        </w:rPr>
        <w:t xml:space="preserve">general </w:t>
      </w:r>
      <w:r w:rsidR="00F5049D" w:rsidRPr="00650B38">
        <w:rPr>
          <w:rFonts w:ascii="Arial" w:hAnsi="Arial" w:cs="Arial"/>
          <w:lang w:val="en-US"/>
        </w:rPr>
        <w:t xml:space="preserve">idea is to unveil the various </w:t>
      </w:r>
      <w:r w:rsidR="00F5049D" w:rsidRPr="00650B38">
        <w:rPr>
          <w:rFonts w:ascii="Arial" w:hAnsi="Arial" w:cs="Arial"/>
          <w:lang w:val="en-US"/>
        </w:rPr>
        <w:lastRenderedPageBreak/>
        <w:t xml:space="preserve">decisions one </w:t>
      </w:r>
      <w:r w:rsidR="002B126B" w:rsidRPr="00650B38">
        <w:rPr>
          <w:rFonts w:ascii="Arial" w:hAnsi="Arial" w:cs="Arial"/>
          <w:lang w:val="en-US"/>
        </w:rPr>
        <w:t>must</w:t>
      </w:r>
      <w:r w:rsidR="00F5049D" w:rsidRPr="00650B38">
        <w:rPr>
          <w:rFonts w:ascii="Arial" w:hAnsi="Arial" w:cs="Arial"/>
          <w:lang w:val="en-US"/>
        </w:rPr>
        <w:t xml:space="preserve"> make during the data-processing and -analysis phase</w:t>
      </w:r>
      <w:r w:rsidR="002B126B">
        <w:rPr>
          <w:rFonts w:ascii="Arial" w:hAnsi="Arial" w:cs="Arial"/>
          <w:lang w:val="en-US"/>
        </w:rPr>
        <w:t>s</w:t>
      </w:r>
      <w:r w:rsidR="00F5049D" w:rsidRPr="00650B38">
        <w:rPr>
          <w:rFonts w:ascii="Arial" w:hAnsi="Arial" w:cs="Arial"/>
          <w:lang w:val="en-US"/>
        </w:rPr>
        <w:t xml:space="preserve"> in order to answer a certain research question. In particular, multiverse analys</w:t>
      </w:r>
      <w:r w:rsidR="00C00122" w:rsidRPr="00650B38">
        <w:rPr>
          <w:rFonts w:ascii="Arial" w:hAnsi="Arial" w:cs="Arial"/>
          <w:lang w:val="en-US"/>
        </w:rPr>
        <w:t>e</w:t>
      </w:r>
      <w:r w:rsidR="00F5049D" w:rsidRPr="00650B38">
        <w:rPr>
          <w:rFonts w:ascii="Arial" w:hAnsi="Arial" w:cs="Arial"/>
          <w:lang w:val="en-US"/>
        </w:rPr>
        <w:t>s aim to explore the potential impact that different plausible choices might have on the outcome of a study. To do so, it systematically combines the different envisioned alternatives, leading to a multitude of unique pathways</w:t>
      </w:r>
      <w:r w:rsidR="00C00122" w:rsidRPr="00650B38">
        <w:rPr>
          <w:rFonts w:ascii="Arial" w:hAnsi="Arial" w:cs="Arial"/>
          <w:lang w:val="en-US"/>
        </w:rPr>
        <w:t xml:space="preserve">, also referred to as the garden of forking paths (Gelman &amp; </w:t>
      </w:r>
      <w:proofErr w:type="spellStart"/>
      <w:r w:rsidR="00C00122" w:rsidRPr="00650B38">
        <w:rPr>
          <w:rFonts w:ascii="Arial" w:hAnsi="Arial" w:cs="Arial"/>
          <w:lang w:val="en-US"/>
        </w:rPr>
        <w:t>Loken</w:t>
      </w:r>
      <w:proofErr w:type="spellEnd"/>
      <w:r w:rsidR="00C00122" w:rsidRPr="00650B38">
        <w:rPr>
          <w:rFonts w:ascii="Arial" w:hAnsi="Arial" w:cs="Arial"/>
          <w:lang w:val="en-US"/>
        </w:rPr>
        <w:t>, 2014)</w:t>
      </w:r>
      <w:r w:rsidR="00F5049D" w:rsidRPr="00650B38">
        <w:rPr>
          <w:rFonts w:ascii="Arial" w:hAnsi="Arial" w:cs="Arial"/>
          <w:lang w:val="en-US"/>
        </w:rPr>
        <w:t>. For example, say one has identified three different ways of handling missing data, two approaches to deal with outliers, and four data exclusion procedures, then one would get 3 x 2 x 4 pathways. If all or most of these yield qualitatively similar results, one could conclude</w:t>
      </w:r>
      <w:r w:rsidR="006D3826" w:rsidRPr="00650B38">
        <w:rPr>
          <w:rFonts w:ascii="Arial" w:hAnsi="Arial" w:cs="Arial"/>
          <w:lang w:val="en-US"/>
        </w:rPr>
        <w:t xml:space="preserve"> that the effect of interest seems relatively robust, else it may be too fragile to be considered relevant, or there may be a moderator in play</w:t>
      </w:r>
      <w:r w:rsidR="004C2A95">
        <w:rPr>
          <w:rStyle w:val="FootnoteReference"/>
          <w:rFonts w:ascii="Arial" w:hAnsi="Arial" w:cs="Arial"/>
          <w:lang w:val="en-US"/>
        </w:rPr>
        <w:footnoteReference w:id="2"/>
      </w:r>
      <w:r w:rsidR="006D3826" w:rsidRPr="00650B38">
        <w:rPr>
          <w:rFonts w:ascii="Arial" w:hAnsi="Arial" w:cs="Arial"/>
          <w:lang w:val="en-US"/>
        </w:rPr>
        <w:t>.</w:t>
      </w:r>
      <w:r w:rsidR="006D3826" w:rsidRPr="00650B38" w:rsidDel="00F57B4E">
        <w:rPr>
          <w:rFonts w:ascii="Arial" w:hAnsi="Arial" w:cs="Arial"/>
          <w:lang w:val="en-US"/>
        </w:rPr>
        <w:t xml:space="preserve"> </w:t>
      </w:r>
      <w:r w:rsidR="007F0304" w:rsidRPr="00650B38" w:rsidDel="00F57B4E">
        <w:rPr>
          <w:rFonts w:ascii="Arial" w:hAnsi="Arial" w:cs="Arial"/>
          <w:lang w:val="en-US"/>
        </w:rPr>
        <w:t>However, it is important to point out that a multiverse analysis is no replacement for a replication. Even if an effect appears to be robust in a multiverse analysis, it might not generalize to a different sample or another context.</w:t>
      </w:r>
      <w:r w:rsidR="007F0304" w:rsidRPr="00650B38">
        <w:rPr>
          <w:rFonts w:ascii="Arial" w:hAnsi="Arial" w:cs="Arial"/>
          <w:lang w:val="en-US"/>
        </w:rPr>
        <w:t xml:space="preserve"> </w:t>
      </w:r>
      <w:r w:rsidR="00E40306" w:rsidRPr="00650B38">
        <w:rPr>
          <w:rFonts w:ascii="Arial" w:hAnsi="Arial" w:cs="Arial"/>
          <w:lang w:val="en-US"/>
        </w:rPr>
        <w:t xml:space="preserve"> </w:t>
      </w:r>
    </w:p>
    <w:p w14:paraId="2FBFEBAD" w14:textId="77777777" w:rsidR="00471B63" w:rsidRPr="00650B38" w:rsidRDefault="00BA2D33" w:rsidP="00D347FA">
      <w:pPr>
        <w:spacing w:after="0" w:line="480" w:lineRule="auto"/>
        <w:ind w:firstLine="708"/>
        <w:rPr>
          <w:rFonts w:ascii="Arial" w:hAnsi="Arial" w:cs="Arial"/>
          <w:lang w:val="en-US"/>
        </w:rPr>
      </w:pPr>
      <w:r w:rsidRPr="00650B38">
        <w:rPr>
          <w:rFonts w:ascii="Arial" w:hAnsi="Arial" w:cs="Arial"/>
          <w:lang w:val="en-US"/>
        </w:rPr>
        <w:t xml:space="preserve">A crucial aspect of the multiverse approach is to properly justify the various pathways (Del Giudice &amp; </w:t>
      </w:r>
      <w:proofErr w:type="spellStart"/>
      <w:r w:rsidRPr="00650B38">
        <w:rPr>
          <w:rFonts w:ascii="Arial" w:hAnsi="Arial" w:cs="Arial"/>
          <w:lang w:val="en-US"/>
        </w:rPr>
        <w:t>Gangestad</w:t>
      </w:r>
      <w:proofErr w:type="spellEnd"/>
      <w:r w:rsidRPr="00650B38">
        <w:rPr>
          <w:rFonts w:ascii="Arial" w:hAnsi="Arial" w:cs="Arial"/>
          <w:lang w:val="en-US"/>
        </w:rPr>
        <w:t xml:space="preserve">, 2021). Including poorly-motivated or clearly inferior choices could dilute the findings and give the impression that a certain effect is less robust than it really is. The reverse can also be true; one could (accidentally) exclude relevant pathways that might have yielded different insights. Furthermore, researchers might disagree as to whether certain alternatives are truly equivalent from a theoretical or statistical point of view. Consequently, one might wonder if it’s appropriate to </w:t>
      </w:r>
      <w:r w:rsidR="00471B63" w:rsidRPr="00650B38">
        <w:rPr>
          <w:rFonts w:ascii="Arial" w:hAnsi="Arial" w:cs="Arial"/>
          <w:lang w:val="en-US"/>
        </w:rPr>
        <w:t xml:space="preserve">incorporate such pathways in the multiverse (see Heyman et al., 2022 for example). </w:t>
      </w:r>
    </w:p>
    <w:p w14:paraId="7B3B32A2" w14:textId="4EB70904" w:rsidR="002969E8" w:rsidRPr="00650B38" w:rsidRDefault="00471B63" w:rsidP="00D347FA">
      <w:pPr>
        <w:spacing w:after="0" w:line="480" w:lineRule="auto"/>
        <w:ind w:firstLine="708"/>
        <w:rPr>
          <w:rFonts w:ascii="Arial" w:hAnsi="Arial" w:cs="Arial"/>
          <w:lang w:val="en-US"/>
        </w:rPr>
      </w:pPr>
      <w:r w:rsidRPr="00650B38">
        <w:rPr>
          <w:rFonts w:ascii="Arial" w:hAnsi="Arial" w:cs="Arial"/>
          <w:lang w:val="en-US"/>
        </w:rPr>
        <w:t xml:space="preserve">In sum, even though the multiverse approach has been successfully applied to yield new insights (e.g., </w:t>
      </w:r>
      <w:proofErr w:type="spellStart"/>
      <w:r w:rsidRPr="00650B38">
        <w:rPr>
          <w:rFonts w:ascii="Arial" w:hAnsi="Arial" w:cs="Arial"/>
          <w:lang w:val="en-US"/>
        </w:rPr>
        <w:t>Credé</w:t>
      </w:r>
      <w:proofErr w:type="spellEnd"/>
      <w:r w:rsidRPr="00650B38">
        <w:rPr>
          <w:rFonts w:ascii="Arial" w:hAnsi="Arial" w:cs="Arial"/>
          <w:lang w:val="en-US"/>
        </w:rPr>
        <w:t xml:space="preserve"> &amp; Phillips, 2017), it is often done in a rather haphazard and idiosyncratic fashion. The present study seeks to address this issue by </w:t>
      </w:r>
      <w:r w:rsidR="00EA68DB" w:rsidRPr="00650B38">
        <w:rPr>
          <w:rFonts w:ascii="Arial" w:hAnsi="Arial" w:cs="Arial"/>
          <w:lang w:val="en-US"/>
        </w:rPr>
        <w:t>proposing guidelines on how</w:t>
      </w:r>
      <w:r w:rsidRPr="00650B38">
        <w:rPr>
          <w:rFonts w:ascii="Arial" w:hAnsi="Arial" w:cs="Arial"/>
          <w:lang w:val="en-US"/>
        </w:rPr>
        <w:t xml:space="preserve"> to conduct</w:t>
      </w:r>
      <w:r w:rsidR="00EA68DB" w:rsidRPr="00650B38">
        <w:rPr>
          <w:rFonts w:ascii="Arial" w:hAnsi="Arial" w:cs="Arial"/>
          <w:lang w:val="en-US"/>
        </w:rPr>
        <w:t xml:space="preserve"> multiverse analyses in a more structured and systematic matter. We break down the process in different steps from inception to </w:t>
      </w:r>
      <w:r w:rsidR="00EA1ED6" w:rsidRPr="00650B38">
        <w:rPr>
          <w:rFonts w:ascii="Arial" w:hAnsi="Arial" w:cs="Arial"/>
          <w:lang w:val="en-US"/>
        </w:rPr>
        <w:t>the eventual multiverse (i.e., all unique data-processing and -analysis pathways</w:t>
      </w:r>
      <w:r w:rsidR="00837668" w:rsidRPr="00650B38">
        <w:rPr>
          <w:rFonts w:ascii="Arial" w:hAnsi="Arial" w:cs="Arial"/>
          <w:lang w:val="en-US"/>
        </w:rPr>
        <w:t xml:space="preserve">; see Figure 1 for a visualization of the </w:t>
      </w:r>
      <w:r w:rsidR="00837668" w:rsidRPr="00650B38">
        <w:rPr>
          <w:rFonts w:ascii="Arial" w:hAnsi="Arial" w:cs="Arial"/>
          <w:lang w:val="en-US"/>
        </w:rPr>
        <w:lastRenderedPageBreak/>
        <w:t>procedure</w:t>
      </w:r>
      <w:r w:rsidR="00EA1ED6" w:rsidRPr="00650B38">
        <w:rPr>
          <w:rFonts w:ascii="Arial" w:hAnsi="Arial" w:cs="Arial"/>
          <w:lang w:val="en-US"/>
        </w:rPr>
        <w:t>). Data collection itself is not part of this overview</w:t>
      </w:r>
      <w:r w:rsidR="00A930DF" w:rsidRPr="00650B38">
        <w:rPr>
          <w:rFonts w:ascii="Arial" w:hAnsi="Arial" w:cs="Arial"/>
          <w:lang w:val="en-US"/>
        </w:rPr>
        <w:t>,</w:t>
      </w:r>
      <w:r w:rsidR="00EA1ED6" w:rsidRPr="00650B38">
        <w:rPr>
          <w:rFonts w:ascii="Arial" w:hAnsi="Arial" w:cs="Arial"/>
          <w:lang w:val="en-US"/>
        </w:rPr>
        <w:t xml:space="preserve"> because it is not different from any other empirical study. Moreover, multiverse analyses are regularly conducted on pre-existing </w:t>
      </w:r>
      <w:r w:rsidR="002B126B" w:rsidRPr="00650B38">
        <w:rPr>
          <w:rFonts w:ascii="Arial" w:hAnsi="Arial" w:cs="Arial"/>
          <w:lang w:val="en-US"/>
        </w:rPr>
        <w:t>datasets</w:t>
      </w:r>
      <w:r w:rsidR="00D347FA">
        <w:rPr>
          <w:rFonts w:ascii="Arial" w:hAnsi="Arial" w:cs="Arial"/>
          <w:lang w:val="en-US"/>
        </w:rPr>
        <w:t>, provided</w:t>
      </w:r>
      <w:r w:rsidR="00EA1ED6" w:rsidRPr="00650B38">
        <w:rPr>
          <w:rFonts w:ascii="Arial" w:hAnsi="Arial" w:cs="Arial"/>
          <w:lang w:val="en-US"/>
        </w:rPr>
        <w:t xml:space="preserve"> they are properly documented and available in a raw enough format to allow for different data-processing options.</w:t>
      </w:r>
      <w:r w:rsidR="00EA68DB" w:rsidRPr="00650B38">
        <w:rPr>
          <w:rFonts w:ascii="Arial" w:hAnsi="Arial" w:cs="Arial"/>
          <w:lang w:val="en-US"/>
        </w:rPr>
        <w:t xml:space="preserve"> </w:t>
      </w:r>
      <w:r w:rsidR="00A509E7" w:rsidRPr="00650B38">
        <w:rPr>
          <w:rFonts w:ascii="Arial" w:hAnsi="Arial" w:cs="Arial"/>
          <w:lang w:val="en-US"/>
        </w:rPr>
        <w:t xml:space="preserve">However, it is important to keep in mind that pathway selection ought not to be influenced by the eventual outcome. So, when using pre-existing data, one should take protective measures (e.g., blinding) to avoid </w:t>
      </w:r>
      <w:r w:rsidR="00E8049B" w:rsidRPr="00650B38">
        <w:rPr>
          <w:rFonts w:ascii="Arial" w:hAnsi="Arial" w:cs="Arial"/>
          <w:lang w:val="en-US"/>
        </w:rPr>
        <w:t>bias.</w:t>
      </w:r>
      <w:r w:rsidR="00A509E7" w:rsidRPr="00650B38">
        <w:rPr>
          <w:rFonts w:ascii="Arial" w:hAnsi="Arial" w:cs="Arial"/>
          <w:lang w:val="en-US"/>
        </w:rPr>
        <w:t xml:space="preserve"> </w:t>
      </w:r>
    </w:p>
    <w:p w14:paraId="396FAC83" w14:textId="1FF33BF7" w:rsidR="00FF6D7B" w:rsidRDefault="00FF6D7B" w:rsidP="000510E9">
      <w:pPr>
        <w:spacing w:after="0" w:line="480" w:lineRule="auto"/>
        <w:jc w:val="center"/>
        <w:rPr>
          <w:rFonts w:ascii="Arial" w:hAnsi="Arial" w:cs="Arial"/>
          <w:b/>
          <w:bCs/>
          <w:lang w:val="en-US"/>
        </w:rPr>
      </w:pPr>
      <w:r>
        <w:rPr>
          <w:rFonts w:ascii="Arial" w:hAnsi="Arial" w:cs="Arial"/>
          <w:b/>
          <w:bCs/>
          <w:lang w:val="en-US"/>
        </w:rPr>
        <w:t xml:space="preserve">Proposed </w:t>
      </w:r>
      <w:r w:rsidR="00C87477">
        <w:rPr>
          <w:rFonts w:ascii="Arial" w:hAnsi="Arial" w:cs="Arial"/>
          <w:b/>
          <w:bCs/>
          <w:lang w:val="en-US"/>
        </w:rPr>
        <w:t xml:space="preserve">Multiverse </w:t>
      </w:r>
      <w:r>
        <w:rPr>
          <w:rFonts w:ascii="Arial" w:hAnsi="Arial" w:cs="Arial"/>
          <w:b/>
          <w:bCs/>
          <w:lang w:val="en-US"/>
        </w:rPr>
        <w:t>Guidelines</w:t>
      </w:r>
    </w:p>
    <w:p w14:paraId="525518C1" w14:textId="63B1DCC7" w:rsidR="002969E8" w:rsidRPr="00650B38" w:rsidRDefault="002969E8" w:rsidP="00F76806">
      <w:pPr>
        <w:spacing w:after="0" w:line="480" w:lineRule="auto"/>
        <w:rPr>
          <w:rFonts w:ascii="Arial" w:hAnsi="Arial" w:cs="Arial"/>
          <w:b/>
          <w:bCs/>
          <w:lang w:val="en-US"/>
        </w:rPr>
      </w:pPr>
      <w:r w:rsidRPr="00650B38">
        <w:rPr>
          <w:rFonts w:ascii="Arial" w:hAnsi="Arial" w:cs="Arial"/>
          <w:b/>
          <w:bCs/>
          <w:lang w:val="en-US"/>
        </w:rPr>
        <w:t>Step 1: Specifying the research question(s)</w:t>
      </w:r>
    </w:p>
    <w:p w14:paraId="25A3939C" w14:textId="570ACD2A" w:rsidR="002969E8" w:rsidRPr="00650B38" w:rsidRDefault="002969E8" w:rsidP="00D347FA">
      <w:pPr>
        <w:spacing w:after="0" w:line="480" w:lineRule="auto"/>
        <w:ind w:firstLine="708"/>
        <w:rPr>
          <w:rFonts w:ascii="Arial" w:hAnsi="Arial" w:cs="Arial"/>
          <w:lang w:val="en-US"/>
        </w:rPr>
      </w:pPr>
      <w:r w:rsidRPr="00650B38">
        <w:rPr>
          <w:rFonts w:ascii="Arial" w:hAnsi="Arial" w:cs="Arial"/>
          <w:lang w:val="en-US"/>
        </w:rPr>
        <w:t xml:space="preserve">Although this may sound trivial, specifying the research question(s) is an important first step that shouldn’t be overlooked. There are </w:t>
      </w:r>
      <w:r w:rsidR="00FB42CE">
        <w:rPr>
          <w:rFonts w:ascii="Arial" w:hAnsi="Arial" w:cs="Arial"/>
          <w:lang w:val="en-US"/>
        </w:rPr>
        <w:t>three</w:t>
      </w:r>
      <w:r w:rsidR="00FB42CE" w:rsidRPr="00650B38">
        <w:rPr>
          <w:rFonts w:ascii="Arial" w:hAnsi="Arial" w:cs="Arial"/>
          <w:lang w:val="en-US"/>
        </w:rPr>
        <w:t xml:space="preserve"> </w:t>
      </w:r>
      <w:r w:rsidRPr="00650B38">
        <w:rPr>
          <w:rFonts w:ascii="Arial" w:hAnsi="Arial" w:cs="Arial"/>
          <w:lang w:val="en-US"/>
        </w:rPr>
        <w:t xml:space="preserve">aspects one needs to </w:t>
      </w:r>
      <w:r w:rsidR="00FB42CE">
        <w:rPr>
          <w:rFonts w:ascii="Arial" w:hAnsi="Arial" w:cs="Arial"/>
          <w:lang w:val="en-US"/>
        </w:rPr>
        <w:t xml:space="preserve">consider. Firstly, one should clearly delineate </w:t>
      </w:r>
      <w:r w:rsidRPr="00650B38">
        <w:rPr>
          <w:rFonts w:ascii="Arial" w:hAnsi="Arial" w:cs="Arial"/>
          <w:lang w:val="en-US"/>
        </w:rPr>
        <w:t>the phenomenon or effect one is interested in</w:t>
      </w:r>
      <w:r w:rsidR="00F835B0">
        <w:rPr>
          <w:rFonts w:ascii="Arial" w:hAnsi="Arial" w:cs="Arial"/>
          <w:lang w:val="en-US"/>
        </w:rPr>
        <w:t>, which can be complicated in its own right</w:t>
      </w:r>
      <w:r w:rsidR="00FB42CE">
        <w:rPr>
          <w:rFonts w:ascii="Arial" w:hAnsi="Arial" w:cs="Arial"/>
          <w:lang w:val="en-US"/>
        </w:rPr>
        <w:t xml:space="preserve">. </w:t>
      </w:r>
      <w:r w:rsidR="00F835B0">
        <w:rPr>
          <w:rFonts w:ascii="Arial" w:hAnsi="Arial" w:cs="Arial"/>
          <w:lang w:val="en-US"/>
        </w:rPr>
        <w:t>However, as this facet is</w:t>
      </w:r>
      <w:r w:rsidR="00FB42CE" w:rsidRPr="00650B38">
        <w:rPr>
          <w:rFonts w:ascii="Arial" w:hAnsi="Arial" w:cs="Arial"/>
          <w:lang w:val="en-US"/>
        </w:rPr>
        <w:t xml:space="preserve"> not different compared to any other empirical study, we </w:t>
      </w:r>
      <w:r w:rsidR="00FB42CE">
        <w:rPr>
          <w:rFonts w:ascii="Arial" w:hAnsi="Arial" w:cs="Arial"/>
          <w:lang w:val="en-US"/>
        </w:rPr>
        <w:t>will not further</w:t>
      </w:r>
      <w:r w:rsidR="00FB42CE" w:rsidRPr="00650B38">
        <w:rPr>
          <w:rFonts w:ascii="Arial" w:hAnsi="Arial" w:cs="Arial"/>
          <w:lang w:val="en-US"/>
        </w:rPr>
        <w:t xml:space="preserve"> discuss the matter here.</w:t>
      </w:r>
      <w:r w:rsidR="00F835B0">
        <w:rPr>
          <w:rFonts w:ascii="Arial" w:hAnsi="Arial" w:cs="Arial"/>
          <w:lang w:val="en-US"/>
        </w:rPr>
        <w:t xml:space="preserve"> Secondly, a</w:t>
      </w:r>
      <w:r w:rsidR="00F835B0" w:rsidRPr="00F835B0">
        <w:rPr>
          <w:rFonts w:ascii="Arial" w:hAnsi="Arial" w:cs="Arial"/>
          <w:lang w:val="en-US"/>
        </w:rPr>
        <w:t xml:space="preserve">s mentioned before, a multiverse analysis involves decisions pertaining to data-processing and analysis, but it is also possible to exclusively focus on processing choices (also referred to as a data multiverse; see </w:t>
      </w:r>
      <w:proofErr w:type="spellStart"/>
      <w:r w:rsidR="00F835B0" w:rsidRPr="00F835B0">
        <w:rPr>
          <w:rFonts w:ascii="Arial" w:hAnsi="Arial" w:cs="Arial"/>
          <w:lang w:val="en-US"/>
        </w:rPr>
        <w:t>Steegen</w:t>
      </w:r>
      <w:proofErr w:type="spellEnd"/>
      <w:r w:rsidR="00F835B0" w:rsidRPr="00F835B0">
        <w:rPr>
          <w:rFonts w:ascii="Arial" w:hAnsi="Arial" w:cs="Arial"/>
          <w:lang w:val="en-US"/>
        </w:rPr>
        <w:t xml:space="preserve"> et al., 2016) or analysis choices (model multiverse). </w:t>
      </w:r>
      <w:r w:rsidR="001214B1">
        <w:rPr>
          <w:rFonts w:ascii="Arial" w:hAnsi="Arial" w:cs="Arial"/>
          <w:lang w:val="en-US"/>
        </w:rPr>
        <w:t xml:space="preserve">It will be helpful to carefully </w:t>
      </w:r>
      <w:r w:rsidR="0041593C">
        <w:rPr>
          <w:rFonts w:ascii="Arial" w:hAnsi="Arial" w:cs="Arial"/>
          <w:lang w:val="en-US"/>
        </w:rPr>
        <w:t xml:space="preserve">specify the scope of the multiverse, particularly when it comes to eliciting potential pathways (see Step 2). A third and final aspect concerns the reason(s) for undertaking a multiverse analysis. </w:t>
      </w:r>
      <w:r w:rsidR="00EA062E">
        <w:rPr>
          <w:rFonts w:ascii="Arial" w:hAnsi="Arial" w:cs="Arial"/>
          <w:lang w:val="en-US"/>
        </w:rPr>
        <w:t>Here, we d</w:t>
      </w:r>
      <w:r w:rsidRPr="00650B38">
        <w:rPr>
          <w:rFonts w:ascii="Arial" w:hAnsi="Arial" w:cs="Arial"/>
          <w:lang w:val="en-US"/>
        </w:rPr>
        <w:t>istinguish three non-mutually exclusive motives: assessing robustness, examining boundary conditions, and increasing transparency. We will discuss each of them in turn and describe how they might influence the outlook of the multiverse. Note however that there might be other reasons to perform a multiverse analysis. As such, the goal of this section is not to provide an exhaustive overview, but rather to illustrate that one might incorporate different pathways depending on the purpose of the multiverse analysis.</w:t>
      </w:r>
    </w:p>
    <w:p w14:paraId="0F6285F1" w14:textId="7A5CB4FF" w:rsidR="002969E8" w:rsidRPr="00650B38" w:rsidRDefault="00F50F33" w:rsidP="00D347FA">
      <w:pPr>
        <w:spacing w:after="0" w:line="480" w:lineRule="auto"/>
        <w:ind w:firstLine="708"/>
        <w:rPr>
          <w:rFonts w:ascii="Arial" w:hAnsi="Arial" w:cs="Arial"/>
          <w:lang w:val="en-US"/>
        </w:rPr>
      </w:pPr>
      <w:r>
        <w:rPr>
          <w:rFonts w:ascii="Arial" w:hAnsi="Arial" w:cs="Arial"/>
          <w:b/>
          <w:bCs/>
          <w:lang w:val="en-US"/>
        </w:rPr>
        <w:t xml:space="preserve">Robustness. </w:t>
      </w:r>
      <w:r w:rsidR="002969E8" w:rsidRPr="00650B38">
        <w:rPr>
          <w:rFonts w:ascii="Arial" w:hAnsi="Arial" w:cs="Arial"/>
          <w:lang w:val="en-US"/>
        </w:rPr>
        <w:t xml:space="preserve">When the aim is to establish whether a certain phenomenon or effect is robust, one should make sure that the data-processing and -analysis choices are as equivalent as possible. For example, in some multiverse analyses, researchers have </w:t>
      </w:r>
      <w:r w:rsidR="002969E8" w:rsidRPr="00650B38">
        <w:rPr>
          <w:rFonts w:ascii="Arial" w:hAnsi="Arial" w:cs="Arial"/>
          <w:lang w:val="en-US"/>
        </w:rPr>
        <w:lastRenderedPageBreak/>
        <w:t>included pathways in which covariates were added or removed from the statistical model they fit to the data (</w:t>
      </w:r>
      <w:r w:rsidR="006C475D" w:rsidRPr="00650B38">
        <w:rPr>
          <w:rFonts w:ascii="Arial" w:hAnsi="Arial" w:cs="Arial"/>
          <w:lang w:val="en-US"/>
        </w:rPr>
        <w:t xml:space="preserve">e.g., </w:t>
      </w:r>
      <w:proofErr w:type="spellStart"/>
      <w:r w:rsidR="006C475D" w:rsidRPr="00650B38">
        <w:rPr>
          <w:rFonts w:ascii="Arial" w:hAnsi="Arial" w:cs="Arial"/>
          <w:lang w:val="en-US"/>
        </w:rPr>
        <w:t>Credé</w:t>
      </w:r>
      <w:proofErr w:type="spellEnd"/>
      <w:r w:rsidR="006C475D" w:rsidRPr="00650B38">
        <w:rPr>
          <w:rFonts w:ascii="Arial" w:hAnsi="Arial" w:cs="Arial"/>
          <w:lang w:val="en-US"/>
        </w:rPr>
        <w:t xml:space="preserve"> &amp; Phillips, 2017; Heyman et al., 2022</w:t>
      </w:r>
      <w:r w:rsidR="002969E8" w:rsidRPr="00650B38">
        <w:rPr>
          <w:rFonts w:ascii="Arial" w:hAnsi="Arial" w:cs="Arial"/>
          <w:lang w:val="en-US"/>
        </w:rPr>
        <w:t xml:space="preserve">). Even though this may yield valuable insights, it does change the nature of the effect one is studying. As a consequence, it would be inappropriate to treat the outcomes of such non-equivalent pathways as indicators of how robust </w:t>
      </w:r>
      <w:r w:rsidR="002969E8" w:rsidRPr="00650B38">
        <w:rPr>
          <w:rFonts w:ascii="Arial" w:hAnsi="Arial" w:cs="Arial"/>
          <w:i/>
          <w:iCs/>
          <w:lang w:val="en-US"/>
        </w:rPr>
        <w:t>the</w:t>
      </w:r>
      <w:r w:rsidR="002969E8" w:rsidRPr="00650B38">
        <w:rPr>
          <w:rFonts w:ascii="Arial" w:hAnsi="Arial" w:cs="Arial"/>
          <w:lang w:val="en-US"/>
        </w:rPr>
        <w:t xml:space="preserve"> effect is (Del Giudice &amp; </w:t>
      </w:r>
      <w:proofErr w:type="spellStart"/>
      <w:r w:rsidR="002969E8" w:rsidRPr="00650B38">
        <w:rPr>
          <w:rFonts w:ascii="Arial" w:hAnsi="Arial" w:cs="Arial"/>
          <w:lang w:val="en-US"/>
        </w:rPr>
        <w:t>Gangestad</w:t>
      </w:r>
      <w:proofErr w:type="spellEnd"/>
      <w:r w:rsidR="002969E8" w:rsidRPr="00650B38">
        <w:rPr>
          <w:rFonts w:ascii="Arial" w:hAnsi="Arial" w:cs="Arial"/>
          <w:lang w:val="en-US"/>
        </w:rPr>
        <w:t xml:space="preserve">, 2021). As such, one could opt to exclude these pathways from the multiverse, if assessing robustness is the only purpose, or at least treat them </w:t>
      </w:r>
      <w:r w:rsidR="002969E8" w:rsidRPr="00924804">
        <w:rPr>
          <w:rFonts w:ascii="Arial" w:hAnsi="Arial" w:cs="Arial"/>
          <w:lang w:val="en-US"/>
        </w:rPr>
        <w:t>with due caution</w:t>
      </w:r>
      <w:r w:rsidR="00EA062E" w:rsidRPr="00766ECA">
        <w:rPr>
          <w:rFonts w:ascii="Arial" w:hAnsi="Arial" w:cs="Arial"/>
          <w:lang w:val="en-US"/>
        </w:rPr>
        <w:t>.</w:t>
      </w:r>
      <w:r w:rsidR="00EA062E" w:rsidRPr="00924804">
        <w:rPr>
          <w:rFonts w:ascii="Arial" w:hAnsi="Arial" w:cs="Arial"/>
          <w:lang w:val="en-US"/>
        </w:rPr>
        <w:t xml:space="preserve"> Note that many alternative data-analysis </w:t>
      </w:r>
      <w:r w:rsidR="00924804" w:rsidRPr="00924804">
        <w:rPr>
          <w:rFonts w:ascii="Arial" w:hAnsi="Arial" w:cs="Arial"/>
          <w:lang w:val="en-US"/>
        </w:rPr>
        <w:t>options</w:t>
      </w:r>
      <w:r w:rsidR="00EA062E" w:rsidRPr="00924804">
        <w:rPr>
          <w:rFonts w:ascii="Arial" w:hAnsi="Arial" w:cs="Arial"/>
          <w:lang w:val="en-US"/>
        </w:rPr>
        <w:t xml:space="preserve"> may result in non-equivalent pathways, so when the goal is to assess </w:t>
      </w:r>
      <w:r w:rsidR="006550FD" w:rsidRPr="00924804">
        <w:rPr>
          <w:rFonts w:ascii="Arial" w:hAnsi="Arial" w:cs="Arial"/>
          <w:lang w:val="en-US"/>
        </w:rPr>
        <w:t>robustness,</w:t>
      </w:r>
      <w:r w:rsidR="00EA062E" w:rsidRPr="00924804">
        <w:rPr>
          <w:rFonts w:ascii="Arial" w:hAnsi="Arial" w:cs="Arial"/>
          <w:lang w:val="en-US"/>
        </w:rPr>
        <w:t xml:space="preserve"> it would appear sensible to purely construct a data multiverse</w:t>
      </w:r>
      <w:r w:rsidR="00EA062E" w:rsidRPr="00EA062E">
        <w:rPr>
          <w:rFonts w:ascii="Arial" w:hAnsi="Arial" w:cs="Arial"/>
          <w:lang w:val="en-US"/>
        </w:rPr>
        <w:t>. That said, there are some analysis choices that are still compatible with the goal of evaluating robustness (e.g., using a different random seed)</w:t>
      </w:r>
      <w:r w:rsidR="00924804">
        <w:rPr>
          <w:rFonts w:ascii="Arial" w:hAnsi="Arial" w:cs="Arial"/>
          <w:lang w:val="en-US"/>
        </w:rPr>
        <w:t xml:space="preserve">, and some data-processing choices can yield non-equivalent pathways as well </w:t>
      </w:r>
      <w:r w:rsidR="003A3A01">
        <w:rPr>
          <w:rFonts w:ascii="Arial" w:hAnsi="Arial" w:cs="Arial"/>
          <w:lang w:val="en-US"/>
        </w:rPr>
        <w:t>(e.g., when data exclusion/inclusion significantly impacts precision and statistical power)</w:t>
      </w:r>
      <w:r w:rsidR="00B14AE7">
        <w:rPr>
          <w:rFonts w:ascii="Arial" w:hAnsi="Arial" w:cs="Arial"/>
          <w:lang w:val="en-US"/>
        </w:rPr>
        <w:t xml:space="preserve">. Hence, there is no 1-to-1 relation between the scope and the purpose of a multiverse analysis. </w:t>
      </w:r>
    </w:p>
    <w:p w14:paraId="51B91FDA" w14:textId="701F0E70" w:rsidR="002969E8" w:rsidRPr="00650B38" w:rsidRDefault="00795D8A" w:rsidP="00D347FA">
      <w:pPr>
        <w:spacing w:after="0" w:line="480" w:lineRule="auto"/>
        <w:ind w:firstLine="708"/>
        <w:rPr>
          <w:rFonts w:ascii="Arial" w:hAnsi="Arial" w:cs="Arial"/>
          <w:lang w:val="en-US"/>
        </w:rPr>
      </w:pPr>
      <w:r>
        <w:rPr>
          <w:rFonts w:ascii="Arial" w:hAnsi="Arial" w:cs="Arial"/>
          <w:b/>
          <w:bCs/>
          <w:lang w:val="en-US"/>
        </w:rPr>
        <w:t xml:space="preserve">Boundary conditions. </w:t>
      </w:r>
      <w:r w:rsidR="002969E8" w:rsidRPr="00650B38">
        <w:rPr>
          <w:rFonts w:ascii="Arial" w:hAnsi="Arial" w:cs="Arial"/>
          <w:lang w:val="en-US"/>
        </w:rPr>
        <w:t>Alternatively or additionally, one might be interested in determining boundary conditions of the effect: Can we discover any moderators, any circumstances under which the effect weakens, strengthens, disappears, or even changes direction? In this case, one might precisely be looking to include nonequivalent pathways, or pathways of which it is uncertain whether they are equivalent. This type of multiverse analysis can also be considered more exploratory in that one might not have clear predictions regarding the outcomes of certain pathways.</w:t>
      </w:r>
      <w:r w:rsidR="00B14AE7">
        <w:rPr>
          <w:rFonts w:ascii="Arial" w:hAnsi="Arial" w:cs="Arial"/>
          <w:lang w:val="en-US"/>
        </w:rPr>
        <w:t xml:space="preserve"> Note that </w:t>
      </w:r>
      <w:bookmarkStart w:id="0" w:name="_Hlk123653308"/>
      <w:r w:rsidR="00B14AE7">
        <w:rPr>
          <w:rFonts w:ascii="Arial" w:hAnsi="Arial" w:cs="Arial"/>
          <w:lang w:val="en-US"/>
        </w:rPr>
        <w:t>both data-processing and -analysis pathways are compatible with the goal of examining boundary conditions.</w:t>
      </w:r>
      <w:bookmarkEnd w:id="0"/>
    </w:p>
    <w:p w14:paraId="4607DBF7" w14:textId="7AD69C85" w:rsidR="002969E8" w:rsidRPr="00650B38" w:rsidRDefault="00FA25D7" w:rsidP="00D347FA">
      <w:pPr>
        <w:spacing w:after="0" w:line="480" w:lineRule="auto"/>
        <w:ind w:firstLine="708"/>
        <w:rPr>
          <w:rFonts w:ascii="Arial" w:hAnsi="Arial" w:cs="Arial"/>
          <w:lang w:val="en-US"/>
        </w:rPr>
      </w:pPr>
      <w:r>
        <w:rPr>
          <w:rFonts w:ascii="Arial" w:hAnsi="Arial" w:cs="Arial"/>
          <w:b/>
          <w:bCs/>
          <w:lang w:val="en-US"/>
        </w:rPr>
        <w:t xml:space="preserve">Transparency. </w:t>
      </w:r>
      <w:r w:rsidR="002969E8" w:rsidRPr="00650B38">
        <w:rPr>
          <w:rFonts w:ascii="Arial" w:hAnsi="Arial" w:cs="Arial"/>
          <w:lang w:val="en-US"/>
        </w:rPr>
        <w:t xml:space="preserve">Finally, one could opt </w:t>
      </w:r>
      <w:r w:rsidR="006C475D" w:rsidRPr="00650B38">
        <w:rPr>
          <w:rFonts w:ascii="Arial" w:hAnsi="Arial" w:cs="Arial"/>
          <w:lang w:val="en-US"/>
        </w:rPr>
        <w:t xml:space="preserve">to </w:t>
      </w:r>
      <w:r w:rsidR="002969E8" w:rsidRPr="00650B38">
        <w:rPr>
          <w:rFonts w:ascii="Arial" w:hAnsi="Arial" w:cs="Arial"/>
          <w:lang w:val="en-US"/>
        </w:rPr>
        <w:t>perform a multiverse analysis for the sake of transparency. This</w:t>
      </w:r>
      <w:r w:rsidR="00B15246">
        <w:rPr>
          <w:rFonts w:ascii="Arial" w:hAnsi="Arial" w:cs="Arial"/>
          <w:lang w:val="en-US"/>
        </w:rPr>
        <w:t xml:space="preserve"> reason</w:t>
      </w:r>
      <w:r w:rsidR="002969E8" w:rsidRPr="00650B38">
        <w:rPr>
          <w:rFonts w:ascii="Arial" w:hAnsi="Arial" w:cs="Arial"/>
          <w:lang w:val="en-US"/>
        </w:rPr>
        <w:t xml:space="preserve"> might not be the only </w:t>
      </w:r>
      <w:r w:rsidR="000510E9">
        <w:rPr>
          <w:rFonts w:ascii="Arial" w:hAnsi="Arial" w:cs="Arial"/>
          <w:lang w:val="en-US"/>
        </w:rPr>
        <w:t>one</w:t>
      </w:r>
      <w:r w:rsidR="000510E9" w:rsidRPr="00650B38">
        <w:rPr>
          <w:rFonts w:ascii="Arial" w:hAnsi="Arial" w:cs="Arial"/>
          <w:lang w:val="en-US"/>
        </w:rPr>
        <w:t xml:space="preserve"> </w:t>
      </w:r>
      <w:r w:rsidR="002969E8" w:rsidRPr="00650B38">
        <w:rPr>
          <w:rFonts w:ascii="Arial" w:hAnsi="Arial" w:cs="Arial"/>
          <w:lang w:val="en-US"/>
        </w:rPr>
        <w:t xml:space="preserve">to perform a multiverse analysis, perhaps it might not even be the main reason, yet if transparency is a (secondary) goal, it could have an impact on what pathways to include. When introducing multiverse analyses, </w:t>
      </w:r>
      <w:proofErr w:type="spellStart"/>
      <w:r w:rsidR="002969E8" w:rsidRPr="00650B38">
        <w:rPr>
          <w:rFonts w:ascii="Arial" w:hAnsi="Arial" w:cs="Arial"/>
          <w:lang w:val="en-US"/>
        </w:rPr>
        <w:t>Steegen</w:t>
      </w:r>
      <w:proofErr w:type="spellEnd"/>
      <w:r w:rsidR="002969E8" w:rsidRPr="00650B38">
        <w:rPr>
          <w:rFonts w:ascii="Arial" w:hAnsi="Arial" w:cs="Arial"/>
          <w:lang w:val="en-US"/>
        </w:rPr>
        <w:t xml:space="preserve"> et al. (2016) reanalyzed data from Durante et al. (2013) using pathways that the latter author group had applied to similar data in other papers. Even though there was no </w:t>
      </w:r>
      <w:r w:rsidR="002969E8" w:rsidRPr="00650B38">
        <w:rPr>
          <w:rFonts w:ascii="Arial" w:hAnsi="Arial" w:cs="Arial"/>
          <w:lang w:val="en-US"/>
        </w:rPr>
        <w:lastRenderedPageBreak/>
        <w:t xml:space="preserve">reason to suspect it in this particular case, researchers sometimes exploit the inherent flexibility in data-processing and -analysis choices to obtain a desirable result (John et al., 2012). The latter can become apparent when different analysis pipelines are used across or within papers by the same authors. Though it is by no means a clear indicator of so-called questionable research practices </w:t>
      </w:r>
      <w:r w:rsidR="00422877">
        <w:rPr>
          <w:rFonts w:ascii="Arial" w:hAnsi="Arial" w:cs="Arial"/>
          <w:lang w:val="en-US"/>
        </w:rPr>
        <w:t xml:space="preserve"> </w:t>
      </w:r>
      <w:r w:rsidR="00422877" w:rsidRPr="00650B38">
        <w:rPr>
          <w:rFonts w:ascii="Arial" w:hAnsi="Arial" w:cs="Arial"/>
          <w:lang w:val="en-US"/>
        </w:rPr>
        <w:t>(John et al., 2012</w:t>
      </w:r>
      <w:r w:rsidR="00422877">
        <w:rPr>
          <w:rFonts w:ascii="Arial" w:hAnsi="Arial" w:cs="Arial"/>
          <w:lang w:val="en-US"/>
        </w:rPr>
        <w:t>; Simmons et al., 2011</w:t>
      </w:r>
      <w:r w:rsidR="00422877" w:rsidRPr="00650B38">
        <w:rPr>
          <w:rFonts w:ascii="Arial" w:hAnsi="Arial" w:cs="Arial"/>
          <w:lang w:val="en-US"/>
        </w:rPr>
        <w:t>)</w:t>
      </w:r>
      <w:r w:rsidR="00422877">
        <w:rPr>
          <w:rFonts w:ascii="Arial" w:hAnsi="Arial" w:cs="Arial"/>
          <w:lang w:val="en-US"/>
        </w:rPr>
        <w:t xml:space="preserve"> </w:t>
      </w:r>
      <w:r w:rsidR="002969E8" w:rsidRPr="00650B38">
        <w:rPr>
          <w:rFonts w:ascii="Arial" w:hAnsi="Arial" w:cs="Arial"/>
          <w:lang w:val="en-US"/>
        </w:rPr>
        <w:t xml:space="preserve">- such discrepancies can arise for various reasons (e.g., a reviewer’s request) - it can be informative to explore their potential impact for the sake of transparency. From this point of view, it does not matter whether the pathways are equivalent or not. One might even argue to include some suboptimal pathways, for instance, when they are frequently used in the field, if only to explore how they could affect the </w:t>
      </w:r>
      <w:r w:rsidR="002969E8" w:rsidRPr="004C2A95">
        <w:rPr>
          <w:rFonts w:ascii="Arial" w:hAnsi="Arial" w:cs="Arial"/>
          <w:lang w:val="en-US"/>
        </w:rPr>
        <w:t>conclusions.</w:t>
      </w:r>
      <w:r w:rsidR="00B14AE7" w:rsidRPr="00766ECA">
        <w:rPr>
          <w:rFonts w:ascii="Arial" w:hAnsi="Arial" w:cs="Arial"/>
          <w:lang w:val="en-US"/>
        </w:rPr>
        <w:t xml:space="preserve"> Once again, </w:t>
      </w:r>
      <w:r w:rsidR="00B14AE7" w:rsidRPr="004C2A95">
        <w:rPr>
          <w:rFonts w:ascii="Arial" w:hAnsi="Arial" w:cs="Arial"/>
          <w:lang w:val="en-US"/>
        </w:rPr>
        <w:t xml:space="preserve">both data-processing and -analysis pathways are compatible with the goal of </w:t>
      </w:r>
      <w:r w:rsidR="004C2A95" w:rsidRPr="004C2A95">
        <w:rPr>
          <w:rFonts w:ascii="Arial" w:hAnsi="Arial" w:cs="Arial"/>
          <w:lang w:val="en-US"/>
        </w:rPr>
        <w:t>increasing transparency</w:t>
      </w:r>
      <w:r w:rsidR="00B14AE7" w:rsidRPr="004C2A95">
        <w:rPr>
          <w:rFonts w:ascii="Arial" w:hAnsi="Arial" w:cs="Arial"/>
          <w:lang w:val="en-US"/>
        </w:rPr>
        <w:t>.</w:t>
      </w:r>
      <w:r w:rsidR="002969E8" w:rsidRPr="00650B38">
        <w:rPr>
          <w:rFonts w:ascii="Arial" w:hAnsi="Arial" w:cs="Arial"/>
          <w:lang w:val="en-US"/>
        </w:rPr>
        <w:t xml:space="preserve">   </w:t>
      </w:r>
    </w:p>
    <w:p w14:paraId="22D5B2A9" w14:textId="73FAFABF" w:rsidR="007668D2" w:rsidRPr="00650B38" w:rsidRDefault="002969E8" w:rsidP="00766ECA">
      <w:pPr>
        <w:spacing w:after="0" w:line="480" w:lineRule="auto"/>
        <w:ind w:firstLine="709"/>
        <w:rPr>
          <w:rFonts w:ascii="Arial" w:hAnsi="Arial" w:cs="Arial"/>
          <w:lang w:val="en-US"/>
        </w:rPr>
      </w:pPr>
      <w:r w:rsidRPr="00650B38">
        <w:rPr>
          <w:rFonts w:ascii="Arial" w:hAnsi="Arial" w:cs="Arial"/>
          <w:lang w:val="en-US"/>
        </w:rPr>
        <w:t xml:space="preserve">In sum, depending on the </w:t>
      </w:r>
      <w:r w:rsidR="004C2A95">
        <w:rPr>
          <w:rFonts w:ascii="Arial" w:hAnsi="Arial" w:cs="Arial"/>
          <w:lang w:val="en-US"/>
        </w:rPr>
        <w:t xml:space="preserve">scope and </w:t>
      </w:r>
      <w:r w:rsidRPr="00650B38">
        <w:rPr>
          <w:rFonts w:ascii="Arial" w:hAnsi="Arial" w:cs="Arial"/>
          <w:lang w:val="en-US"/>
        </w:rPr>
        <w:t xml:space="preserve">purpose(s) of the multiverse analysis, different </w:t>
      </w:r>
      <w:r w:rsidR="004C2A95">
        <w:rPr>
          <w:rFonts w:ascii="Arial" w:hAnsi="Arial" w:cs="Arial"/>
          <w:lang w:val="en-US"/>
        </w:rPr>
        <w:t>(</w:t>
      </w:r>
      <w:r w:rsidRPr="00650B38">
        <w:rPr>
          <w:rFonts w:ascii="Arial" w:hAnsi="Arial" w:cs="Arial"/>
          <w:lang w:val="en-US"/>
        </w:rPr>
        <w:t>types of</w:t>
      </w:r>
      <w:r w:rsidR="004C2A95">
        <w:rPr>
          <w:rFonts w:ascii="Arial" w:hAnsi="Arial" w:cs="Arial"/>
          <w:lang w:val="en-US"/>
        </w:rPr>
        <w:t>)</w:t>
      </w:r>
      <w:r w:rsidRPr="00650B38">
        <w:rPr>
          <w:rFonts w:ascii="Arial" w:hAnsi="Arial" w:cs="Arial"/>
          <w:lang w:val="en-US"/>
        </w:rPr>
        <w:t xml:space="preserve"> pathways are appropriate to include. It is important to keep this in mind when eliciting or validating pathways (i.e., Step </w:t>
      </w:r>
      <w:r w:rsidR="006C475D" w:rsidRPr="00650B38">
        <w:rPr>
          <w:rFonts w:ascii="Arial" w:hAnsi="Arial" w:cs="Arial"/>
          <w:lang w:val="en-US"/>
        </w:rPr>
        <w:t>2</w:t>
      </w:r>
      <w:r w:rsidRPr="00650B38">
        <w:rPr>
          <w:rFonts w:ascii="Arial" w:hAnsi="Arial" w:cs="Arial"/>
          <w:lang w:val="en-US"/>
        </w:rPr>
        <w:t xml:space="preserve"> and </w:t>
      </w:r>
      <w:r w:rsidR="00272A9A" w:rsidRPr="00650B38">
        <w:rPr>
          <w:rFonts w:ascii="Arial" w:hAnsi="Arial" w:cs="Arial"/>
          <w:lang w:val="en-US"/>
        </w:rPr>
        <w:t>4</w:t>
      </w:r>
      <w:r w:rsidRPr="00650B38">
        <w:rPr>
          <w:rFonts w:ascii="Arial" w:hAnsi="Arial" w:cs="Arial"/>
          <w:lang w:val="en-US"/>
        </w:rPr>
        <w:t>, respectively).</w:t>
      </w:r>
      <w:r w:rsidR="00471B63" w:rsidRPr="00650B38">
        <w:rPr>
          <w:rFonts w:ascii="Arial" w:hAnsi="Arial" w:cs="Arial"/>
          <w:lang w:val="en-US"/>
        </w:rPr>
        <w:t xml:space="preserve"> </w:t>
      </w:r>
      <w:r w:rsidR="00CD74D8" w:rsidRPr="00650B38">
        <w:rPr>
          <w:rFonts w:ascii="Arial" w:hAnsi="Arial" w:cs="Arial"/>
          <w:lang w:val="en-US"/>
        </w:rPr>
        <w:t xml:space="preserve"> </w:t>
      </w:r>
    </w:p>
    <w:p w14:paraId="20D19BDC" w14:textId="38B1DF9C" w:rsidR="006C475D" w:rsidRPr="00650B38" w:rsidRDefault="006C475D" w:rsidP="00F76806">
      <w:pPr>
        <w:spacing w:after="0" w:line="480" w:lineRule="auto"/>
        <w:rPr>
          <w:rFonts w:ascii="Arial" w:hAnsi="Arial" w:cs="Arial"/>
          <w:b/>
          <w:bCs/>
          <w:lang w:val="en-US"/>
        </w:rPr>
      </w:pPr>
      <w:bookmarkStart w:id="1" w:name="_Hlk123719457"/>
      <w:r w:rsidRPr="00650B38">
        <w:rPr>
          <w:rFonts w:ascii="Arial" w:hAnsi="Arial" w:cs="Arial"/>
          <w:b/>
          <w:bCs/>
          <w:lang w:val="en-US"/>
        </w:rPr>
        <w:t>Step 2: Pathway elicitation</w:t>
      </w:r>
    </w:p>
    <w:bookmarkEnd w:id="1"/>
    <w:p w14:paraId="1ADC43CF" w14:textId="5487DD06" w:rsidR="006C475D" w:rsidRPr="00650B38" w:rsidRDefault="006958A1" w:rsidP="000510E9">
      <w:pPr>
        <w:spacing w:after="0" w:line="480" w:lineRule="auto"/>
        <w:ind w:firstLine="708"/>
        <w:rPr>
          <w:rFonts w:ascii="Arial" w:hAnsi="Arial" w:cs="Arial"/>
          <w:lang w:val="en-US"/>
        </w:rPr>
      </w:pPr>
      <w:r w:rsidRPr="00650B38">
        <w:rPr>
          <w:rFonts w:ascii="Arial" w:hAnsi="Arial" w:cs="Arial"/>
          <w:lang w:val="en-US"/>
        </w:rPr>
        <w:t>In analogy to prior elicitation in Bayesian statistics, where one construes prior distributions based on experts’ input (Stefan et al., 2022), one could crowdsource the pathways of a multiverse analysis. We envision two, potentially complementary, approaches to accomplish this</w:t>
      </w:r>
      <w:r w:rsidR="00B15246">
        <w:rPr>
          <w:rFonts w:ascii="Arial" w:hAnsi="Arial" w:cs="Arial"/>
          <w:lang w:val="en-US"/>
        </w:rPr>
        <w:t xml:space="preserve"> step</w:t>
      </w:r>
      <w:r w:rsidRPr="00650B38">
        <w:rPr>
          <w:rFonts w:ascii="Arial" w:hAnsi="Arial" w:cs="Arial"/>
          <w:lang w:val="en-US"/>
        </w:rPr>
        <w:t xml:space="preserve">. One involves a thorough literature search similar to that of a </w:t>
      </w:r>
      <w:r w:rsidR="00FB26F1">
        <w:rPr>
          <w:rFonts w:ascii="Arial" w:hAnsi="Arial" w:cs="Arial"/>
          <w:lang w:val="en-US"/>
        </w:rPr>
        <w:t>systematic review</w:t>
      </w:r>
      <w:r w:rsidRPr="00650B38">
        <w:rPr>
          <w:rFonts w:ascii="Arial" w:hAnsi="Arial" w:cs="Arial"/>
          <w:lang w:val="en-US"/>
        </w:rPr>
        <w:t xml:space="preserve"> </w:t>
      </w:r>
      <w:r w:rsidR="00CD2E2D" w:rsidRPr="00650B38">
        <w:rPr>
          <w:rFonts w:ascii="Arial" w:hAnsi="Arial" w:cs="Arial"/>
          <w:lang w:val="en-US"/>
        </w:rPr>
        <w:t xml:space="preserve">to identify relevant articles on the </w:t>
      </w:r>
      <w:r w:rsidR="00934956" w:rsidRPr="00650B38">
        <w:rPr>
          <w:rFonts w:ascii="Arial" w:hAnsi="Arial" w:cs="Arial"/>
          <w:lang w:val="en-US"/>
        </w:rPr>
        <w:t xml:space="preserve">topic of interest </w:t>
      </w:r>
      <w:r w:rsidRPr="00650B38">
        <w:rPr>
          <w:rFonts w:ascii="Arial" w:hAnsi="Arial" w:cs="Arial"/>
          <w:lang w:val="en-US"/>
        </w:rPr>
        <w:t xml:space="preserve">(see e.g., </w:t>
      </w:r>
      <w:proofErr w:type="spellStart"/>
      <w:r w:rsidR="00F450A0">
        <w:rPr>
          <w:rFonts w:ascii="Arial" w:hAnsi="Arial" w:cs="Arial"/>
          <w:lang w:val="en-US"/>
        </w:rPr>
        <w:t>Siddaway</w:t>
      </w:r>
      <w:proofErr w:type="spellEnd"/>
      <w:r w:rsidR="00F450A0">
        <w:rPr>
          <w:rFonts w:ascii="Arial" w:hAnsi="Arial" w:cs="Arial"/>
          <w:lang w:val="en-US"/>
        </w:rPr>
        <w:t xml:space="preserve"> et al., 2019</w:t>
      </w:r>
      <w:r w:rsidR="00F450A0" w:rsidRPr="00650B38">
        <w:rPr>
          <w:rFonts w:ascii="Arial" w:hAnsi="Arial" w:cs="Arial"/>
          <w:lang w:val="en-US"/>
        </w:rPr>
        <w:t xml:space="preserve"> </w:t>
      </w:r>
      <w:r w:rsidRPr="00650B38">
        <w:rPr>
          <w:rFonts w:ascii="Arial" w:hAnsi="Arial" w:cs="Arial"/>
          <w:lang w:val="en-US"/>
        </w:rPr>
        <w:t>for instructions)</w:t>
      </w:r>
      <w:r w:rsidR="00CD2E2D" w:rsidRPr="00650B38">
        <w:rPr>
          <w:rFonts w:ascii="Arial" w:hAnsi="Arial" w:cs="Arial"/>
          <w:lang w:val="en-US"/>
        </w:rPr>
        <w:t xml:space="preserve">, or, one could </w:t>
      </w:r>
      <w:r w:rsidR="00934956" w:rsidRPr="00650B38">
        <w:rPr>
          <w:rFonts w:ascii="Arial" w:hAnsi="Arial" w:cs="Arial"/>
          <w:lang w:val="en-US"/>
        </w:rPr>
        <w:t>use</w:t>
      </w:r>
      <w:r w:rsidR="00CD2E2D" w:rsidRPr="00650B38">
        <w:rPr>
          <w:rFonts w:ascii="Arial" w:hAnsi="Arial" w:cs="Arial"/>
          <w:lang w:val="en-US"/>
        </w:rPr>
        <w:t xml:space="preserve"> the </w:t>
      </w:r>
      <w:r w:rsidR="00934956" w:rsidRPr="00650B38">
        <w:rPr>
          <w:rFonts w:ascii="Arial" w:hAnsi="Arial" w:cs="Arial"/>
          <w:lang w:val="en-US"/>
        </w:rPr>
        <w:t>studies</w:t>
      </w:r>
      <w:r w:rsidR="00CD2E2D" w:rsidRPr="00650B38">
        <w:rPr>
          <w:rFonts w:ascii="Arial" w:hAnsi="Arial" w:cs="Arial"/>
          <w:lang w:val="en-US"/>
        </w:rPr>
        <w:t xml:space="preserve"> analyzed in a recent </w:t>
      </w:r>
      <w:r w:rsidR="00606CC2">
        <w:rPr>
          <w:rFonts w:ascii="Arial" w:hAnsi="Arial" w:cs="Arial"/>
          <w:lang w:val="en-US"/>
        </w:rPr>
        <w:t>systematic review</w:t>
      </w:r>
      <w:r w:rsidR="00CD2E2D" w:rsidRPr="00650B38">
        <w:rPr>
          <w:rFonts w:ascii="Arial" w:hAnsi="Arial" w:cs="Arial"/>
          <w:lang w:val="en-US"/>
        </w:rPr>
        <w:t xml:space="preserve"> on the matter, if one is available. Contrary to </w:t>
      </w:r>
      <w:r w:rsidR="00934956" w:rsidRPr="00650B38">
        <w:rPr>
          <w:rFonts w:ascii="Arial" w:hAnsi="Arial" w:cs="Arial"/>
          <w:lang w:val="en-US"/>
        </w:rPr>
        <w:t xml:space="preserve">a </w:t>
      </w:r>
      <w:r w:rsidR="00606CC2">
        <w:rPr>
          <w:rFonts w:ascii="Arial" w:hAnsi="Arial" w:cs="Arial"/>
          <w:lang w:val="en-US"/>
        </w:rPr>
        <w:t>systematic review</w:t>
      </w:r>
      <w:r w:rsidR="00BE66D2" w:rsidRPr="00650B38">
        <w:rPr>
          <w:rFonts w:ascii="Arial" w:hAnsi="Arial" w:cs="Arial"/>
          <w:lang w:val="en-US"/>
        </w:rPr>
        <w:t xml:space="preserve">, the goal is not to extract the outcome of the selected studies (e.g., effect size estimate), but rather the data-processing and -analysis choices that were made in those papers to arrive at that particular outcome. </w:t>
      </w:r>
      <w:r w:rsidR="001A0836" w:rsidRPr="00650B38">
        <w:rPr>
          <w:rFonts w:ascii="Arial" w:hAnsi="Arial" w:cs="Arial"/>
          <w:lang w:val="en-US"/>
        </w:rPr>
        <w:t>If possible, it would be advisable to let two researchers, with expertise in that specific domain, code the selected articles in terms of what steps were taken to process and analyze the data. By having two coders, one could assess the inter-rater agreement and solve any discrepancies</w:t>
      </w:r>
      <w:r w:rsidR="0007486B" w:rsidRPr="00650B38">
        <w:rPr>
          <w:rFonts w:ascii="Arial" w:hAnsi="Arial" w:cs="Arial"/>
          <w:lang w:val="en-US"/>
        </w:rPr>
        <w:t xml:space="preserve">. In that sense, it is comparable to qualitative research in which one, </w:t>
      </w:r>
      <w:r w:rsidR="0007486B" w:rsidRPr="00650B38">
        <w:rPr>
          <w:rFonts w:ascii="Arial" w:hAnsi="Arial" w:cs="Arial"/>
          <w:lang w:val="en-US"/>
        </w:rPr>
        <w:lastRenderedPageBreak/>
        <w:t>for instance, distills themes from an interview, though it might not be as subjective. However, it does face another issue in that analysis pipelines are sometimes incorrectly or incompletely reported, as demonstrated by failures to computationally reproduce key results from papers in the domain of psychology (</w:t>
      </w:r>
      <w:r w:rsidR="0055167A" w:rsidRPr="00650B38">
        <w:rPr>
          <w:rFonts w:ascii="Arial" w:hAnsi="Arial" w:cs="Arial"/>
          <w:lang w:val="en-US"/>
        </w:rPr>
        <w:t xml:space="preserve">Artner et al., 2021; </w:t>
      </w:r>
      <w:r w:rsidR="0007486B" w:rsidRPr="00650B38">
        <w:rPr>
          <w:rFonts w:ascii="Arial" w:hAnsi="Arial" w:cs="Arial"/>
          <w:lang w:val="en-US"/>
        </w:rPr>
        <w:t>Hardwicke et al., 2018)</w:t>
      </w:r>
      <w:r w:rsidR="0055167A" w:rsidRPr="00650B38">
        <w:rPr>
          <w:rFonts w:ascii="Arial" w:hAnsi="Arial" w:cs="Arial"/>
          <w:lang w:val="en-US"/>
        </w:rPr>
        <w:t xml:space="preserve">. As a consequence, certain extracted pathways may be misrepresented, or one might miss some potentially relevant pathways. The former will be addressed in Step </w:t>
      </w:r>
      <w:r w:rsidR="00272A9A" w:rsidRPr="00650B38">
        <w:rPr>
          <w:rFonts w:ascii="Arial" w:hAnsi="Arial" w:cs="Arial"/>
          <w:lang w:val="en-US"/>
        </w:rPr>
        <w:t>4</w:t>
      </w:r>
      <w:r w:rsidR="0055167A" w:rsidRPr="00650B38">
        <w:rPr>
          <w:rFonts w:ascii="Arial" w:hAnsi="Arial" w:cs="Arial"/>
          <w:lang w:val="en-US"/>
        </w:rPr>
        <w:t xml:space="preserve">, whereas </w:t>
      </w:r>
      <w:r w:rsidR="00F4219F" w:rsidRPr="00650B38">
        <w:rPr>
          <w:rFonts w:ascii="Arial" w:hAnsi="Arial" w:cs="Arial"/>
          <w:lang w:val="en-US"/>
        </w:rPr>
        <w:t>one can compensate for the</w:t>
      </w:r>
      <w:r w:rsidR="0055167A" w:rsidRPr="00650B38">
        <w:rPr>
          <w:rFonts w:ascii="Arial" w:hAnsi="Arial" w:cs="Arial"/>
          <w:lang w:val="en-US"/>
        </w:rPr>
        <w:t xml:space="preserve"> latter via the second elicitation method, to which we turn </w:t>
      </w:r>
      <w:commentRangeStart w:id="2"/>
      <w:commentRangeStart w:id="3"/>
      <w:commentRangeStart w:id="4"/>
      <w:commentRangeStart w:id="5"/>
      <w:r w:rsidR="0055167A" w:rsidRPr="00650B38">
        <w:rPr>
          <w:rFonts w:ascii="Arial" w:hAnsi="Arial" w:cs="Arial"/>
          <w:lang w:val="en-US"/>
        </w:rPr>
        <w:t>next</w:t>
      </w:r>
      <w:commentRangeEnd w:id="2"/>
      <w:r w:rsidR="00B15246">
        <w:rPr>
          <w:rStyle w:val="CommentReference"/>
        </w:rPr>
        <w:commentReference w:id="2"/>
      </w:r>
      <w:commentRangeEnd w:id="3"/>
      <w:r w:rsidR="00587E4B">
        <w:rPr>
          <w:rStyle w:val="CommentReference"/>
        </w:rPr>
        <w:commentReference w:id="3"/>
      </w:r>
      <w:commentRangeEnd w:id="4"/>
      <w:r w:rsidR="002F44DF">
        <w:rPr>
          <w:rStyle w:val="CommentReference"/>
        </w:rPr>
        <w:commentReference w:id="4"/>
      </w:r>
      <w:commentRangeEnd w:id="5"/>
      <w:r w:rsidR="00F64AA1">
        <w:rPr>
          <w:rStyle w:val="CommentReference"/>
        </w:rPr>
        <w:commentReference w:id="5"/>
      </w:r>
      <w:r w:rsidR="0055167A" w:rsidRPr="00650B38">
        <w:rPr>
          <w:rFonts w:ascii="Arial" w:hAnsi="Arial" w:cs="Arial"/>
          <w:lang w:val="en-US"/>
        </w:rPr>
        <w:t xml:space="preserve">.  </w:t>
      </w:r>
      <w:r w:rsidR="0007486B" w:rsidRPr="00650B38">
        <w:rPr>
          <w:rFonts w:ascii="Arial" w:hAnsi="Arial" w:cs="Arial"/>
          <w:lang w:val="en-US"/>
        </w:rPr>
        <w:t xml:space="preserve"> </w:t>
      </w:r>
      <w:r w:rsidR="001A0836" w:rsidRPr="00650B38">
        <w:rPr>
          <w:rFonts w:ascii="Arial" w:hAnsi="Arial" w:cs="Arial"/>
          <w:lang w:val="en-US"/>
        </w:rPr>
        <w:t xml:space="preserve">  </w:t>
      </w:r>
    </w:p>
    <w:p w14:paraId="341EFF59" w14:textId="3DB36F84" w:rsidR="00B87254" w:rsidRPr="00650B38" w:rsidRDefault="00E8049B" w:rsidP="000510E9">
      <w:pPr>
        <w:spacing w:after="0" w:line="480" w:lineRule="auto"/>
        <w:ind w:firstLine="708"/>
        <w:rPr>
          <w:rFonts w:ascii="Arial" w:hAnsi="Arial" w:cs="Arial"/>
          <w:lang w:val="en-US"/>
        </w:rPr>
      </w:pPr>
      <w:r w:rsidRPr="00650B38">
        <w:rPr>
          <w:rFonts w:ascii="Arial" w:hAnsi="Arial" w:cs="Arial"/>
          <w:lang w:val="en-US"/>
        </w:rPr>
        <w:t xml:space="preserve">Rather than relying on </w:t>
      </w:r>
      <w:r w:rsidR="00822C0A" w:rsidRPr="00650B38">
        <w:rPr>
          <w:rFonts w:ascii="Arial" w:hAnsi="Arial" w:cs="Arial"/>
          <w:lang w:val="en-US"/>
        </w:rPr>
        <w:t xml:space="preserve">a description of the data-processing and </w:t>
      </w:r>
      <w:r w:rsidR="00934956" w:rsidRPr="00650B38">
        <w:rPr>
          <w:rFonts w:ascii="Arial" w:hAnsi="Arial" w:cs="Arial"/>
          <w:lang w:val="en-US"/>
        </w:rPr>
        <w:t>-</w:t>
      </w:r>
      <w:r w:rsidR="00822C0A" w:rsidRPr="00650B38">
        <w:rPr>
          <w:rFonts w:ascii="Arial" w:hAnsi="Arial" w:cs="Arial"/>
          <w:lang w:val="en-US"/>
        </w:rPr>
        <w:t>analysis choices in articles,</w:t>
      </w:r>
      <w:r w:rsidRPr="00650B38">
        <w:rPr>
          <w:rFonts w:ascii="Arial" w:hAnsi="Arial" w:cs="Arial"/>
          <w:lang w:val="en-US"/>
        </w:rPr>
        <w:t xml:space="preserve"> one could also go to the source</w:t>
      </w:r>
      <w:r w:rsidR="001F0C66" w:rsidRPr="00650B38">
        <w:rPr>
          <w:rFonts w:ascii="Arial" w:hAnsi="Arial" w:cs="Arial"/>
          <w:lang w:val="en-US"/>
        </w:rPr>
        <w:t>,</w:t>
      </w:r>
      <w:r w:rsidRPr="00650B38">
        <w:rPr>
          <w:rFonts w:ascii="Arial" w:hAnsi="Arial" w:cs="Arial"/>
          <w:lang w:val="en-US"/>
        </w:rPr>
        <w:t xml:space="preserve"> and </w:t>
      </w:r>
      <w:r w:rsidR="00822C0A" w:rsidRPr="00650B38">
        <w:rPr>
          <w:rFonts w:ascii="Arial" w:hAnsi="Arial" w:cs="Arial"/>
          <w:lang w:val="en-US"/>
        </w:rPr>
        <w:t xml:space="preserve">directly </w:t>
      </w:r>
      <w:r w:rsidRPr="00650B38">
        <w:rPr>
          <w:rFonts w:ascii="Arial" w:hAnsi="Arial" w:cs="Arial"/>
          <w:lang w:val="en-US"/>
        </w:rPr>
        <w:t xml:space="preserve">ask </w:t>
      </w:r>
      <w:commentRangeStart w:id="6"/>
      <w:r w:rsidRPr="00650B38">
        <w:rPr>
          <w:rFonts w:ascii="Arial" w:hAnsi="Arial" w:cs="Arial"/>
          <w:lang w:val="en-US"/>
        </w:rPr>
        <w:t>authors</w:t>
      </w:r>
      <w:commentRangeEnd w:id="6"/>
      <w:r w:rsidR="000E7F85">
        <w:rPr>
          <w:rStyle w:val="CommentReference"/>
        </w:rPr>
        <w:commentReference w:id="6"/>
      </w:r>
      <w:r w:rsidR="00822C0A" w:rsidRPr="00650B38">
        <w:rPr>
          <w:rFonts w:ascii="Arial" w:hAnsi="Arial" w:cs="Arial"/>
          <w:lang w:val="en-US"/>
        </w:rPr>
        <w:t>/experts</w:t>
      </w:r>
      <w:r w:rsidR="002D05A2">
        <w:rPr>
          <w:rFonts w:ascii="Arial" w:hAnsi="Arial" w:cs="Arial"/>
          <w:lang w:val="en-US"/>
        </w:rPr>
        <w:t xml:space="preserve">, though they might not remember or misremember what they did. Alternatively, one could ask </w:t>
      </w:r>
      <w:r w:rsidR="00822C0A" w:rsidRPr="00650B38">
        <w:rPr>
          <w:rFonts w:ascii="Arial" w:hAnsi="Arial" w:cs="Arial"/>
          <w:lang w:val="en-US"/>
        </w:rPr>
        <w:t>which analysis pipeline they prefer.</w:t>
      </w:r>
      <w:r w:rsidR="009F4F1B" w:rsidRPr="00650B38">
        <w:rPr>
          <w:rFonts w:ascii="Arial" w:hAnsi="Arial" w:cs="Arial"/>
          <w:lang w:val="en-US"/>
        </w:rPr>
        <w:t xml:space="preserve"> </w:t>
      </w:r>
      <w:commentRangeStart w:id="7"/>
      <w:commentRangeStart w:id="8"/>
      <w:r w:rsidR="009F4F1B" w:rsidRPr="00650B38">
        <w:rPr>
          <w:rFonts w:ascii="Arial" w:hAnsi="Arial" w:cs="Arial"/>
          <w:lang w:val="en-US"/>
        </w:rPr>
        <w:t>Th</w:t>
      </w:r>
      <w:r w:rsidR="00652F17">
        <w:rPr>
          <w:rFonts w:ascii="Arial" w:hAnsi="Arial" w:cs="Arial"/>
          <w:lang w:val="en-US"/>
        </w:rPr>
        <w:t>is can be accomplished</w:t>
      </w:r>
      <w:r w:rsidR="009B5669" w:rsidRPr="00650B38">
        <w:rPr>
          <w:rFonts w:ascii="Arial" w:hAnsi="Arial" w:cs="Arial"/>
          <w:lang w:val="en-US"/>
        </w:rPr>
        <w:t xml:space="preserve"> via a survey</w:t>
      </w:r>
      <w:r w:rsidR="009D3EAD" w:rsidRPr="00650B38">
        <w:rPr>
          <w:rFonts w:ascii="Arial" w:hAnsi="Arial" w:cs="Arial"/>
          <w:lang w:val="en-US"/>
        </w:rPr>
        <w:t xml:space="preserve"> </w:t>
      </w:r>
      <w:r w:rsidR="00272A9A" w:rsidRPr="00650B38">
        <w:rPr>
          <w:rFonts w:ascii="Arial" w:hAnsi="Arial" w:cs="Arial"/>
          <w:lang w:val="en-US"/>
        </w:rPr>
        <w:t xml:space="preserve">with open-ended questions </w:t>
      </w:r>
      <w:r w:rsidR="009D3EAD" w:rsidRPr="00650B38">
        <w:rPr>
          <w:rFonts w:ascii="Arial" w:hAnsi="Arial" w:cs="Arial"/>
          <w:lang w:val="en-US"/>
        </w:rPr>
        <w:t>(or another method)</w:t>
      </w:r>
      <w:r w:rsidR="009B5669" w:rsidRPr="00650B38">
        <w:rPr>
          <w:rFonts w:ascii="Arial" w:hAnsi="Arial" w:cs="Arial"/>
          <w:lang w:val="en-US"/>
        </w:rPr>
        <w:t xml:space="preserve"> </w:t>
      </w:r>
      <w:r w:rsidR="00652F17">
        <w:rPr>
          <w:rFonts w:ascii="Arial" w:hAnsi="Arial" w:cs="Arial"/>
          <w:lang w:val="en-US"/>
        </w:rPr>
        <w:t>prompting experts to</w:t>
      </w:r>
      <w:r w:rsidR="00272A9A" w:rsidRPr="00650B38">
        <w:rPr>
          <w:rFonts w:ascii="Arial" w:hAnsi="Arial" w:cs="Arial"/>
          <w:lang w:val="en-US"/>
        </w:rPr>
        <w:t xml:space="preserve"> </w:t>
      </w:r>
      <w:r w:rsidR="009F4F1B" w:rsidRPr="00650B38">
        <w:rPr>
          <w:rFonts w:ascii="Arial" w:hAnsi="Arial" w:cs="Arial"/>
          <w:lang w:val="en-US"/>
        </w:rPr>
        <w:t>describe as concretely as possible the pathway</w:t>
      </w:r>
      <w:r w:rsidR="009B5669" w:rsidRPr="00650B38">
        <w:rPr>
          <w:rFonts w:ascii="Arial" w:hAnsi="Arial" w:cs="Arial"/>
          <w:lang w:val="en-US"/>
        </w:rPr>
        <w:t>(</w:t>
      </w:r>
      <w:r w:rsidR="009F4F1B" w:rsidRPr="00650B38">
        <w:rPr>
          <w:rFonts w:ascii="Arial" w:hAnsi="Arial" w:cs="Arial"/>
          <w:lang w:val="en-US"/>
        </w:rPr>
        <w:t>s</w:t>
      </w:r>
      <w:r w:rsidR="009B5669" w:rsidRPr="00650B38">
        <w:rPr>
          <w:rFonts w:ascii="Arial" w:hAnsi="Arial" w:cs="Arial"/>
          <w:lang w:val="en-US"/>
        </w:rPr>
        <w:t>)</w:t>
      </w:r>
      <w:r w:rsidR="009F4F1B" w:rsidRPr="00650B38">
        <w:rPr>
          <w:rFonts w:ascii="Arial" w:hAnsi="Arial" w:cs="Arial"/>
          <w:lang w:val="en-US"/>
        </w:rPr>
        <w:t xml:space="preserve"> they </w:t>
      </w:r>
      <w:r w:rsidR="009B5669" w:rsidRPr="00650B38">
        <w:rPr>
          <w:rFonts w:ascii="Arial" w:hAnsi="Arial" w:cs="Arial"/>
          <w:lang w:val="en-US"/>
        </w:rPr>
        <w:t xml:space="preserve">have used in the past and/or </w:t>
      </w:r>
      <w:r w:rsidR="009F4F1B" w:rsidRPr="00650B38">
        <w:rPr>
          <w:rFonts w:ascii="Arial" w:hAnsi="Arial" w:cs="Arial"/>
          <w:lang w:val="en-US"/>
        </w:rPr>
        <w:t>consider suitable</w:t>
      </w:r>
      <w:r w:rsidR="009B5669" w:rsidRPr="00650B38">
        <w:rPr>
          <w:rFonts w:ascii="Arial" w:hAnsi="Arial" w:cs="Arial"/>
          <w:lang w:val="en-US"/>
        </w:rPr>
        <w:t xml:space="preserve"> to answer a particular research question </w:t>
      </w:r>
      <w:commentRangeEnd w:id="7"/>
      <w:r w:rsidR="002F44DF">
        <w:rPr>
          <w:rStyle w:val="CommentReference"/>
        </w:rPr>
        <w:commentReference w:id="7"/>
      </w:r>
      <w:commentRangeEnd w:id="8"/>
      <w:r w:rsidR="003C6983">
        <w:rPr>
          <w:rStyle w:val="CommentReference"/>
        </w:rPr>
        <w:commentReference w:id="8"/>
      </w:r>
      <w:r w:rsidR="009B5669" w:rsidRPr="00650B38">
        <w:rPr>
          <w:rFonts w:ascii="Arial" w:hAnsi="Arial" w:cs="Arial"/>
          <w:lang w:val="en-US"/>
        </w:rPr>
        <w:t>(see Step 1)</w:t>
      </w:r>
      <w:r w:rsidR="009F4F1B" w:rsidRPr="00650B38">
        <w:rPr>
          <w:rFonts w:ascii="Arial" w:hAnsi="Arial" w:cs="Arial"/>
          <w:lang w:val="en-US"/>
        </w:rPr>
        <w:t xml:space="preserve">. </w:t>
      </w:r>
      <w:r w:rsidR="009B5669" w:rsidRPr="00650B38">
        <w:rPr>
          <w:rFonts w:ascii="Arial" w:hAnsi="Arial" w:cs="Arial"/>
          <w:lang w:val="en-US"/>
        </w:rPr>
        <w:t xml:space="preserve">Some </w:t>
      </w:r>
      <w:r w:rsidR="009F4F1B" w:rsidRPr="00650B38">
        <w:rPr>
          <w:rFonts w:ascii="Arial" w:hAnsi="Arial" w:cs="Arial"/>
          <w:lang w:val="en-US"/>
        </w:rPr>
        <w:t>might argue that access to the data is necessary</w:t>
      </w:r>
      <w:r w:rsidR="009B5669" w:rsidRPr="00650B38">
        <w:rPr>
          <w:rFonts w:ascii="Arial" w:hAnsi="Arial" w:cs="Arial"/>
          <w:lang w:val="en-US"/>
        </w:rPr>
        <w:t xml:space="preserve"> to properly accomplish this, but as argued above</w:t>
      </w:r>
      <w:r w:rsidR="009E6908" w:rsidRPr="00650B38">
        <w:rPr>
          <w:rFonts w:ascii="Arial" w:hAnsi="Arial" w:cs="Arial"/>
          <w:lang w:val="en-US"/>
        </w:rPr>
        <w:t>,</w:t>
      </w:r>
      <w:r w:rsidR="009B5669" w:rsidRPr="00650B38">
        <w:rPr>
          <w:rFonts w:ascii="Arial" w:hAnsi="Arial" w:cs="Arial"/>
          <w:lang w:val="en-US"/>
        </w:rPr>
        <w:t xml:space="preserve"> it could also bias </w:t>
      </w:r>
      <w:r w:rsidR="009E6908" w:rsidRPr="00650B38">
        <w:rPr>
          <w:rFonts w:ascii="Arial" w:hAnsi="Arial" w:cs="Arial"/>
          <w:lang w:val="en-US"/>
        </w:rPr>
        <w:t>the</w:t>
      </w:r>
      <w:r w:rsidR="009B5669" w:rsidRPr="00650B38">
        <w:rPr>
          <w:rFonts w:ascii="Arial" w:hAnsi="Arial" w:cs="Arial"/>
          <w:lang w:val="en-US"/>
        </w:rPr>
        <w:t xml:space="preserve"> pathways</w:t>
      </w:r>
      <w:r w:rsidR="009E6908" w:rsidRPr="00650B38">
        <w:rPr>
          <w:rFonts w:ascii="Arial" w:hAnsi="Arial" w:cs="Arial"/>
          <w:lang w:val="en-US"/>
        </w:rPr>
        <w:t xml:space="preserve"> experts might put forth</w:t>
      </w:r>
      <w:r w:rsidR="009F4F1B" w:rsidRPr="00650B38">
        <w:rPr>
          <w:rFonts w:ascii="Arial" w:hAnsi="Arial" w:cs="Arial"/>
          <w:lang w:val="en-US"/>
        </w:rPr>
        <w:t xml:space="preserve">. </w:t>
      </w:r>
      <w:r w:rsidR="009E6908" w:rsidRPr="00650B38">
        <w:rPr>
          <w:rFonts w:ascii="Arial" w:hAnsi="Arial" w:cs="Arial"/>
          <w:lang w:val="en-US"/>
        </w:rPr>
        <w:t>Luckily, o</w:t>
      </w:r>
      <w:r w:rsidR="009F4F1B" w:rsidRPr="00650B38">
        <w:rPr>
          <w:rFonts w:ascii="Arial" w:hAnsi="Arial" w:cs="Arial"/>
          <w:lang w:val="en-US"/>
        </w:rPr>
        <w:t>ne c</w:t>
      </w:r>
      <w:r w:rsidR="009B5669" w:rsidRPr="00650B38">
        <w:rPr>
          <w:rFonts w:ascii="Arial" w:hAnsi="Arial" w:cs="Arial"/>
          <w:lang w:val="en-US"/>
        </w:rPr>
        <w:t>ould</w:t>
      </w:r>
      <w:r w:rsidR="009F4F1B" w:rsidRPr="00650B38">
        <w:rPr>
          <w:rFonts w:ascii="Arial" w:hAnsi="Arial" w:cs="Arial"/>
          <w:lang w:val="en-US"/>
        </w:rPr>
        <w:t xml:space="preserve"> accommodate this to some degree by using </w:t>
      </w:r>
      <w:r w:rsidR="009E6908" w:rsidRPr="00650B38">
        <w:rPr>
          <w:rFonts w:ascii="Arial" w:hAnsi="Arial" w:cs="Arial"/>
          <w:lang w:val="en-US"/>
        </w:rPr>
        <w:t>similar</w:t>
      </w:r>
      <w:r w:rsidR="009B5669" w:rsidRPr="00650B38">
        <w:rPr>
          <w:rFonts w:ascii="Arial" w:hAnsi="Arial" w:cs="Arial"/>
          <w:lang w:val="en-US"/>
        </w:rPr>
        <w:t xml:space="preserve">, </w:t>
      </w:r>
      <w:r w:rsidR="009F4F1B" w:rsidRPr="00650B38">
        <w:rPr>
          <w:rFonts w:ascii="Arial" w:hAnsi="Arial" w:cs="Arial"/>
          <w:lang w:val="en-US"/>
        </w:rPr>
        <w:t>existing datasets</w:t>
      </w:r>
      <w:r w:rsidR="009B5669" w:rsidRPr="00650B38">
        <w:rPr>
          <w:rFonts w:ascii="Arial" w:hAnsi="Arial" w:cs="Arial"/>
          <w:lang w:val="en-US"/>
        </w:rPr>
        <w:t xml:space="preserve"> or synthetic data (</w:t>
      </w:r>
      <w:proofErr w:type="spellStart"/>
      <w:r w:rsidR="009B5669" w:rsidRPr="00650B38">
        <w:rPr>
          <w:rFonts w:ascii="Arial" w:hAnsi="Arial" w:cs="Arial"/>
          <w:lang w:val="en-US"/>
        </w:rPr>
        <w:t>Grund</w:t>
      </w:r>
      <w:proofErr w:type="spellEnd"/>
      <w:r w:rsidR="009B5669" w:rsidRPr="00650B38">
        <w:rPr>
          <w:rFonts w:ascii="Arial" w:hAnsi="Arial" w:cs="Arial"/>
          <w:lang w:val="en-US"/>
        </w:rPr>
        <w:t xml:space="preserve"> et al., 2022). </w:t>
      </w:r>
    </w:p>
    <w:p w14:paraId="5A7F2A96" w14:textId="63AD1393" w:rsidR="001F0C66" w:rsidRPr="00650B38" w:rsidRDefault="009E6908" w:rsidP="000510E9">
      <w:pPr>
        <w:spacing w:after="0" w:line="480" w:lineRule="auto"/>
        <w:ind w:firstLine="708"/>
        <w:rPr>
          <w:rFonts w:ascii="Arial" w:hAnsi="Arial" w:cs="Arial"/>
          <w:lang w:val="en-US"/>
        </w:rPr>
      </w:pPr>
      <w:r w:rsidRPr="00650B38">
        <w:rPr>
          <w:rFonts w:ascii="Arial" w:hAnsi="Arial" w:cs="Arial"/>
          <w:lang w:val="en-US"/>
        </w:rPr>
        <w:t>In essence, this idea is similar to the many</w:t>
      </w:r>
      <w:r w:rsidR="000822E2">
        <w:rPr>
          <w:rFonts w:ascii="Arial" w:hAnsi="Arial" w:cs="Arial"/>
          <w:lang w:val="en-US"/>
        </w:rPr>
        <w:t>-</w:t>
      </w:r>
      <w:r w:rsidRPr="00650B38">
        <w:rPr>
          <w:rFonts w:ascii="Arial" w:hAnsi="Arial" w:cs="Arial"/>
          <w:lang w:val="en-US"/>
        </w:rPr>
        <w:t xml:space="preserve">analyst approach used by </w:t>
      </w:r>
      <w:commentRangeStart w:id="9"/>
      <w:commentRangeStart w:id="10"/>
      <w:proofErr w:type="spellStart"/>
      <w:r w:rsidRPr="00650B38">
        <w:rPr>
          <w:rFonts w:ascii="Arial" w:hAnsi="Arial" w:cs="Arial"/>
          <w:lang w:val="en-US"/>
        </w:rPr>
        <w:t>Silberzahn</w:t>
      </w:r>
      <w:proofErr w:type="spellEnd"/>
      <w:r w:rsidRPr="00650B38">
        <w:rPr>
          <w:rFonts w:ascii="Arial" w:hAnsi="Arial" w:cs="Arial"/>
          <w:lang w:val="en-US"/>
        </w:rPr>
        <w:t xml:space="preserve"> et al. (2018</w:t>
      </w:r>
      <w:r w:rsidR="00C54FBF">
        <w:rPr>
          <w:rFonts w:ascii="Arial" w:hAnsi="Arial" w:cs="Arial"/>
          <w:lang w:val="en-US"/>
        </w:rPr>
        <w:t xml:space="preserve">; see also </w:t>
      </w:r>
      <w:r w:rsidR="00BE7465">
        <w:rPr>
          <w:rFonts w:ascii="Arial" w:hAnsi="Arial" w:cs="Arial"/>
          <w:lang w:val="en-US"/>
        </w:rPr>
        <w:t xml:space="preserve">e.g., </w:t>
      </w:r>
      <w:proofErr w:type="spellStart"/>
      <w:r w:rsidR="00C54FBF" w:rsidRPr="00C54FBF">
        <w:rPr>
          <w:rFonts w:ascii="Arial" w:hAnsi="Arial" w:cs="Arial"/>
          <w:lang w:val="en-US"/>
        </w:rPr>
        <w:t>Botvinik-Neze</w:t>
      </w:r>
      <w:r w:rsidR="00C54FBF">
        <w:rPr>
          <w:rFonts w:ascii="Arial" w:hAnsi="Arial" w:cs="Arial"/>
          <w:lang w:val="en-US"/>
        </w:rPr>
        <w:t>r</w:t>
      </w:r>
      <w:proofErr w:type="spellEnd"/>
      <w:r w:rsidR="00C54FBF">
        <w:rPr>
          <w:rFonts w:ascii="Arial" w:hAnsi="Arial" w:cs="Arial"/>
          <w:lang w:val="en-US"/>
        </w:rPr>
        <w:t xml:space="preserve"> et al., </w:t>
      </w:r>
      <w:r w:rsidR="00BE7465">
        <w:rPr>
          <w:rFonts w:ascii="Arial" w:hAnsi="Arial" w:cs="Arial"/>
          <w:lang w:val="en-US"/>
        </w:rPr>
        <w:t xml:space="preserve">2020; </w:t>
      </w:r>
      <w:proofErr w:type="spellStart"/>
      <w:r w:rsidR="00BE7465" w:rsidRPr="00BE7465">
        <w:rPr>
          <w:rFonts w:ascii="Arial" w:hAnsi="Arial" w:cs="Arial"/>
          <w:lang w:val="en-US"/>
        </w:rPr>
        <w:t>Hoogeveen</w:t>
      </w:r>
      <w:proofErr w:type="spellEnd"/>
      <w:r w:rsidR="00BE7465">
        <w:rPr>
          <w:rFonts w:ascii="Arial" w:hAnsi="Arial" w:cs="Arial"/>
          <w:lang w:val="en-US"/>
        </w:rPr>
        <w:t xml:space="preserve"> et al., 2022</w:t>
      </w:r>
      <w:r w:rsidRPr="00650B38">
        <w:rPr>
          <w:rFonts w:ascii="Arial" w:hAnsi="Arial" w:cs="Arial"/>
          <w:lang w:val="en-US"/>
        </w:rPr>
        <w:t>)</w:t>
      </w:r>
      <w:commentRangeEnd w:id="9"/>
      <w:r w:rsidR="002C134F">
        <w:rPr>
          <w:rStyle w:val="CommentReference"/>
        </w:rPr>
        <w:commentReference w:id="9"/>
      </w:r>
      <w:commentRangeEnd w:id="10"/>
      <w:r w:rsidR="002C134F">
        <w:rPr>
          <w:rStyle w:val="CommentReference"/>
        </w:rPr>
        <w:commentReference w:id="10"/>
      </w:r>
      <w:r w:rsidRPr="00650B38">
        <w:rPr>
          <w:rFonts w:ascii="Arial" w:hAnsi="Arial" w:cs="Arial"/>
          <w:lang w:val="en-US"/>
        </w:rPr>
        <w:t xml:space="preserve">, in which research teams independently </w:t>
      </w:r>
      <w:r w:rsidR="003A3F10" w:rsidRPr="00650B38">
        <w:rPr>
          <w:rFonts w:ascii="Arial" w:hAnsi="Arial" w:cs="Arial"/>
          <w:lang w:val="en-US"/>
        </w:rPr>
        <w:t xml:space="preserve">analyzed the same dataset to answer the same research question, resulting in various analysis pipelines each with a unique outcome. </w:t>
      </w:r>
      <w:r w:rsidR="00240BDC" w:rsidRPr="00650B38">
        <w:rPr>
          <w:rFonts w:ascii="Arial" w:hAnsi="Arial" w:cs="Arial"/>
          <w:lang w:val="en-US"/>
        </w:rPr>
        <w:t xml:space="preserve">The key difference, though, is that, for the current purposes, no actual data-analysis is required </w:t>
      </w:r>
      <w:r w:rsidR="00A6067E" w:rsidRPr="00650B38">
        <w:rPr>
          <w:rFonts w:ascii="Arial" w:hAnsi="Arial" w:cs="Arial"/>
          <w:lang w:val="en-US"/>
        </w:rPr>
        <w:t>from</w:t>
      </w:r>
      <w:r w:rsidR="00240BDC" w:rsidRPr="00650B38">
        <w:rPr>
          <w:rFonts w:ascii="Arial" w:hAnsi="Arial" w:cs="Arial"/>
          <w:lang w:val="en-US"/>
        </w:rPr>
        <w:t xml:space="preserve"> the experts</w:t>
      </w:r>
      <w:r w:rsidR="00A6067E" w:rsidRPr="00650B38">
        <w:rPr>
          <w:rFonts w:ascii="Arial" w:hAnsi="Arial" w:cs="Arial"/>
          <w:lang w:val="en-US"/>
        </w:rPr>
        <w:t xml:space="preserve"> involved</w:t>
      </w:r>
      <w:r w:rsidR="00240BDC" w:rsidRPr="00650B38">
        <w:rPr>
          <w:rFonts w:ascii="Arial" w:hAnsi="Arial" w:cs="Arial"/>
          <w:lang w:val="en-US"/>
        </w:rPr>
        <w:t>. It only asks of them to specify</w:t>
      </w:r>
      <w:r w:rsidR="008B4741" w:rsidRPr="00650B38">
        <w:rPr>
          <w:rFonts w:ascii="Arial" w:hAnsi="Arial" w:cs="Arial"/>
          <w:lang w:val="en-US"/>
        </w:rPr>
        <w:t xml:space="preserve"> analyses they either have carried out in the </w:t>
      </w:r>
      <w:r w:rsidR="00B15246" w:rsidRPr="00650B38">
        <w:rPr>
          <w:rFonts w:ascii="Arial" w:hAnsi="Arial" w:cs="Arial"/>
          <w:lang w:val="en-US"/>
        </w:rPr>
        <w:t>past or</w:t>
      </w:r>
      <w:r w:rsidR="008B4741" w:rsidRPr="00650B38">
        <w:rPr>
          <w:rFonts w:ascii="Arial" w:hAnsi="Arial" w:cs="Arial"/>
          <w:lang w:val="en-US"/>
        </w:rPr>
        <w:t xml:space="preserve"> deem appropriate to answer a certain research question. As such, it is less </w:t>
      </w:r>
      <w:r w:rsidR="00B87254" w:rsidRPr="00650B38">
        <w:rPr>
          <w:rFonts w:ascii="Arial" w:hAnsi="Arial" w:cs="Arial"/>
          <w:lang w:val="en-US"/>
        </w:rPr>
        <w:t>demanding for potential contributors</w:t>
      </w:r>
      <w:r w:rsidR="008B4741" w:rsidRPr="00650B38">
        <w:rPr>
          <w:rFonts w:ascii="Arial" w:hAnsi="Arial" w:cs="Arial"/>
          <w:lang w:val="en-US"/>
        </w:rPr>
        <w:t>, and more sustainable compared to a full-blown many</w:t>
      </w:r>
      <w:r w:rsidR="000822E2">
        <w:rPr>
          <w:rFonts w:ascii="Arial" w:hAnsi="Arial" w:cs="Arial"/>
          <w:lang w:val="en-US"/>
        </w:rPr>
        <w:t>-</w:t>
      </w:r>
      <w:r w:rsidR="008B4741" w:rsidRPr="00650B38">
        <w:rPr>
          <w:rFonts w:ascii="Arial" w:hAnsi="Arial" w:cs="Arial"/>
          <w:lang w:val="en-US"/>
        </w:rPr>
        <w:t>analyst approach</w:t>
      </w:r>
      <w:r w:rsidR="00B87254" w:rsidRPr="00650B38">
        <w:rPr>
          <w:rFonts w:ascii="Arial" w:hAnsi="Arial" w:cs="Arial"/>
          <w:lang w:val="en-US"/>
        </w:rPr>
        <w:t xml:space="preserve">. However, there is no free lunch, as the bulk of the work is shifted to </w:t>
      </w:r>
      <w:r w:rsidR="004827B3" w:rsidRPr="00650B38">
        <w:rPr>
          <w:rFonts w:ascii="Arial" w:hAnsi="Arial" w:cs="Arial"/>
          <w:lang w:val="en-US"/>
        </w:rPr>
        <w:t>the core team initiating the multiverse analysis. That is, the experts’ responses need to be processed, similar to extracting the pathways from articles (see above)</w:t>
      </w:r>
      <w:r w:rsidR="001220F4">
        <w:rPr>
          <w:rFonts w:ascii="Arial" w:hAnsi="Arial" w:cs="Arial"/>
          <w:lang w:val="en-US"/>
        </w:rPr>
        <w:t>.</w:t>
      </w:r>
    </w:p>
    <w:p w14:paraId="5145698C" w14:textId="3E28F550" w:rsidR="00184925" w:rsidRDefault="00C44098" w:rsidP="000510E9">
      <w:pPr>
        <w:spacing w:after="0" w:line="480" w:lineRule="auto"/>
        <w:ind w:firstLine="708"/>
        <w:rPr>
          <w:rFonts w:ascii="Arial" w:hAnsi="Arial" w:cs="Arial"/>
          <w:lang w:val="en-US"/>
        </w:rPr>
      </w:pPr>
      <w:r w:rsidRPr="00650B38">
        <w:rPr>
          <w:rFonts w:ascii="Arial" w:hAnsi="Arial" w:cs="Arial"/>
          <w:lang w:val="en-US"/>
        </w:rPr>
        <w:lastRenderedPageBreak/>
        <w:t>As to how to select experts, one</w:t>
      </w:r>
      <w:r w:rsidR="00C54FBF">
        <w:rPr>
          <w:rFonts w:ascii="Arial" w:hAnsi="Arial" w:cs="Arial"/>
          <w:lang w:val="en-US"/>
        </w:rPr>
        <w:t xml:space="preserve"> first needs to carefully consider what the inclusion criteria are (</w:t>
      </w:r>
      <w:proofErr w:type="spellStart"/>
      <w:r w:rsidR="00C54FBF" w:rsidRPr="00C54FBF">
        <w:rPr>
          <w:rFonts w:ascii="Arial" w:hAnsi="Arial" w:cs="Arial"/>
          <w:lang w:val="en-US"/>
        </w:rPr>
        <w:t>Aczel</w:t>
      </w:r>
      <w:proofErr w:type="spellEnd"/>
      <w:r w:rsidR="00C54FBF">
        <w:rPr>
          <w:rFonts w:ascii="Arial" w:hAnsi="Arial" w:cs="Arial"/>
          <w:lang w:val="en-US"/>
        </w:rPr>
        <w:t xml:space="preserve"> et al., 2021)</w:t>
      </w:r>
      <w:r w:rsidR="001220F4">
        <w:rPr>
          <w:rFonts w:ascii="Arial" w:hAnsi="Arial" w:cs="Arial"/>
          <w:lang w:val="en-US"/>
        </w:rPr>
        <w:t>:</w:t>
      </w:r>
      <w:r w:rsidR="00C54FBF">
        <w:rPr>
          <w:rFonts w:ascii="Arial" w:hAnsi="Arial" w:cs="Arial"/>
          <w:lang w:val="en-US"/>
        </w:rPr>
        <w:t xml:space="preserve"> </w:t>
      </w:r>
      <w:r w:rsidR="001220F4">
        <w:rPr>
          <w:rFonts w:ascii="Arial" w:hAnsi="Arial" w:cs="Arial"/>
          <w:lang w:val="en-US"/>
        </w:rPr>
        <w:t>d</w:t>
      </w:r>
      <w:r w:rsidR="00C54FBF">
        <w:rPr>
          <w:rFonts w:ascii="Arial" w:hAnsi="Arial" w:cs="Arial"/>
          <w:lang w:val="en-US"/>
        </w:rPr>
        <w:t xml:space="preserve">o they need to have </w:t>
      </w:r>
      <w:r w:rsidR="001220F4">
        <w:rPr>
          <w:rFonts w:ascii="Arial" w:hAnsi="Arial" w:cs="Arial"/>
          <w:lang w:val="en-US"/>
        </w:rPr>
        <w:t xml:space="preserve">experience </w:t>
      </w:r>
      <w:r w:rsidR="00C54FBF">
        <w:rPr>
          <w:rFonts w:ascii="Arial" w:hAnsi="Arial" w:cs="Arial"/>
          <w:lang w:val="en-US"/>
        </w:rPr>
        <w:t>a</w:t>
      </w:r>
      <w:r w:rsidR="00BE7465">
        <w:rPr>
          <w:rFonts w:ascii="Arial" w:hAnsi="Arial" w:cs="Arial"/>
          <w:lang w:val="en-US"/>
        </w:rPr>
        <w:t>nalyz</w:t>
      </w:r>
      <w:r w:rsidR="001220F4">
        <w:rPr>
          <w:rFonts w:ascii="Arial" w:hAnsi="Arial" w:cs="Arial"/>
          <w:lang w:val="en-US"/>
        </w:rPr>
        <w:t>ing</w:t>
      </w:r>
      <w:r w:rsidR="00BE7465">
        <w:rPr>
          <w:rFonts w:ascii="Arial" w:hAnsi="Arial" w:cs="Arial"/>
          <w:lang w:val="en-US"/>
        </w:rPr>
        <w:t xml:space="preserve"> similar data, </w:t>
      </w:r>
      <w:r w:rsidR="001220F4">
        <w:rPr>
          <w:rFonts w:ascii="Arial" w:hAnsi="Arial" w:cs="Arial"/>
          <w:lang w:val="en-US"/>
        </w:rPr>
        <w:t>should they have</w:t>
      </w:r>
      <w:r w:rsidR="00BE7465">
        <w:rPr>
          <w:rFonts w:ascii="Arial" w:hAnsi="Arial" w:cs="Arial"/>
          <w:lang w:val="en-US"/>
        </w:rPr>
        <w:t xml:space="preserve"> a particular degree (e.g., a PhD)</w:t>
      </w:r>
      <w:r w:rsidR="001220F4">
        <w:rPr>
          <w:rFonts w:ascii="Arial" w:hAnsi="Arial" w:cs="Arial"/>
          <w:lang w:val="en-US"/>
        </w:rPr>
        <w:t xml:space="preserve"> or a certain amount of publications in the field</w:t>
      </w:r>
      <w:r w:rsidR="00BE7465">
        <w:rPr>
          <w:rFonts w:ascii="Arial" w:hAnsi="Arial" w:cs="Arial"/>
          <w:lang w:val="en-US"/>
        </w:rPr>
        <w:t>,</w:t>
      </w:r>
      <w:r w:rsidR="001220F4">
        <w:rPr>
          <w:rFonts w:ascii="Arial" w:hAnsi="Arial" w:cs="Arial"/>
          <w:lang w:val="en-US"/>
        </w:rPr>
        <w:t>…</w:t>
      </w:r>
      <w:r w:rsidR="00BE7465">
        <w:rPr>
          <w:rFonts w:ascii="Arial" w:hAnsi="Arial" w:cs="Arial"/>
          <w:lang w:val="en-US"/>
        </w:rPr>
        <w:t xml:space="preserve"> </w:t>
      </w:r>
      <w:r w:rsidR="00AC1254">
        <w:rPr>
          <w:rFonts w:ascii="Arial" w:hAnsi="Arial" w:cs="Arial"/>
          <w:lang w:val="en-US"/>
        </w:rPr>
        <w:t xml:space="preserve">Casting a broad net can yield more diverse, and unorthodox pathways, but it could also diminish the quality. Conversely, more restrictive </w:t>
      </w:r>
      <w:r w:rsidR="000822E2">
        <w:rPr>
          <w:rFonts w:ascii="Arial" w:hAnsi="Arial" w:cs="Arial"/>
          <w:lang w:val="en-US"/>
        </w:rPr>
        <w:t>requirements</w:t>
      </w:r>
      <w:r w:rsidR="006B75E1">
        <w:rPr>
          <w:rFonts w:ascii="Arial" w:hAnsi="Arial" w:cs="Arial"/>
          <w:lang w:val="en-US"/>
        </w:rPr>
        <w:t xml:space="preserve"> </w:t>
      </w:r>
      <w:r w:rsidR="00AC1254">
        <w:rPr>
          <w:rFonts w:ascii="Arial" w:hAnsi="Arial" w:cs="Arial"/>
          <w:lang w:val="en-US"/>
        </w:rPr>
        <w:t xml:space="preserve">might </w:t>
      </w:r>
      <w:r w:rsidR="006B75E1">
        <w:rPr>
          <w:rFonts w:ascii="Arial" w:hAnsi="Arial" w:cs="Arial"/>
          <w:lang w:val="en-US"/>
        </w:rPr>
        <w:t xml:space="preserve">lead to a low number of respondents and a more narrow perspective, yet the resulting pathways are presumably more adequate in general. </w:t>
      </w:r>
    </w:p>
    <w:p w14:paraId="562EBDEB" w14:textId="5E497D47" w:rsidR="00C44098" w:rsidRPr="00650B38" w:rsidRDefault="00CE1806" w:rsidP="000510E9">
      <w:pPr>
        <w:spacing w:after="0" w:line="480" w:lineRule="auto"/>
        <w:ind w:firstLine="708"/>
        <w:rPr>
          <w:rFonts w:ascii="Arial" w:hAnsi="Arial" w:cs="Arial"/>
          <w:lang w:val="en-US"/>
        </w:rPr>
      </w:pPr>
      <w:r>
        <w:rPr>
          <w:rFonts w:ascii="Arial" w:hAnsi="Arial" w:cs="Arial"/>
          <w:lang w:val="en-US"/>
        </w:rPr>
        <w:t xml:space="preserve">Depending on how one decides to tackle this issue, there are different approaches to </w:t>
      </w:r>
      <w:r w:rsidR="00184925">
        <w:rPr>
          <w:rFonts w:ascii="Arial" w:hAnsi="Arial" w:cs="Arial"/>
          <w:lang w:val="en-US"/>
        </w:rPr>
        <w:t xml:space="preserve">then </w:t>
      </w:r>
      <w:r>
        <w:rPr>
          <w:rFonts w:ascii="Arial" w:hAnsi="Arial" w:cs="Arial"/>
          <w:lang w:val="en-US"/>
        </w:rPr>
        <w:t>recruit experts</w:t>
      </w:r>
      <w:r w:rsidR="00C44098" w:rsidRPr="00650B38">
        <w:rPr>
          <w:rFonts w:ascii="Arial" w:hAnsi="Arial" w:cs="Arial"/>
          <w:lang w:val="en-US"/>
        </w:rPr>
        <w:t xml:space="preserve">. </w:t>
      </w:r>
      <w:r>
        <w:rPr>
          <w:rFonts w:ascii="Arial" w:hAnsi="Arial" w:cs="Arial"/>
          <w:lang w:val="en-US"/>
        </w:rPr>
        <w:t xml:space="preserve">For </w:t>
      </w:r>
      <w:r w:rsidR="000302BE">
        <w:rPr>
          <w:rFonts w:ascii="Arial" w:hAnsi="Arial" w:cs="Arial"/>
          <w:lang w:val="en-US"/>
        </w:rPr>
        <w:t>instance</w:t>
      </w:r>
      <w:r>
        <w:rPr>
          <w:rFonts w:ascii="Arial" w:hAnsi="Arial" w:cs="Arial"/>
          <w:lang w:val="en-US"/>
        </w:rPr>
        <w:t>, i</w:t>
      </w:r>
      <w:r w:rsidR="00C44098" w:rsidRPr="00650B38">
        <w:rPr>
          <w:rFonts w:ascii="Arial" w:hAnsi="Arial" w:cs="Arial"/>
          <w:lang w:val="en-US"/>
        </w:rPr>
        <w:t xml:space="preserve">f a literature search has been conducted (see above), one could contact the corresponding </w:t>
      </w:r>
      <w:commentRangeStart w:id="11"/>
      <w:commentRangeStart w:id="12"/>
      <w:r w:rsidR="00C44098" w:rsidRPr="00650B38">
        <w:rPr>
          <w:rFonts w:ascii="Arial" w:hAnsi="Arial" w:cs="Arial"/>
          <w:lang w:val="en-US"/>
        </w:rPr>
        <w:t xml:space="preserve">authors </w:t>
      </w:r>
      <w:commentRangeEnd w:id="11"/>
      <w:r w:rsidR="000E7F85">
        <w:rPr>
          <w:rStyle w:val="CommentReference"/>
        </w:rPr>
        <w:commentReference w:id="11"/>
      </w:r>
      <w:commentRangeEnd w:id="12"/>
      <w:r w:rsidR="00002CC2">
        <w:rPr>
          <w:rStyle w:val="CommentReference"/>
        </w:rPr>
        <w:commentReference w:id="12"/>
      </w:r>
      <w:r w:rsidR="00C44098" w:rsidRPr="00650B38">
        <w:rPr>
          <w:rFonts w:ascii="Arial" w:hAnsi="Arial" w:cs="Arial"/>
          <w:lang w:val="en-US"/>
        </w:rPr>
        <w:t xml:space="preserve">of the </w:t>
      </w:r>
      <w:r w:rsidR="00AF3BF0" w:rsidRPr="00650B38">
        <w:rPr>
          <w:rFonts w:ascii="Arial" w:hAnsi="Arial" w:cs="Arial"/>
          <w:lang w:val="en-US"/>
        </w:rPr>
        <w:t>respective</w:t>
      </w:r>
      <w:r w:rsidR="00C44098" w:rsidRPr="00650B38">
        <w:rPr>
          <w:rFonts w:ascii="Arial" w:hAnsi="Arial" w:cs="Arial"/>
          <w:lang w:val="en-US"/>
        </w:rPr>
        <w:t xml:space="preserve"> studies. </w:t>
      </w:r>
      <w:r>
        <w:rPr>
          <w:rFonts w:ascii="Arial" w:hAnsi="Arial" w:cs="Arial"/>
          <w:lang w:val="en-US"/>
        </w:rPr>
        <w:t xml:space="preserve">This </w:t>
      </w:r>
      <w:r w:rsidR="000302BE">
        <w:rPr>
          <w:rFonts w:ascii="Arial" w:hAnsi="Arial" w:cs="Arial"/>
          <w:lang w:val="en-US"/>
        </w:rPr>
        <w:t xml:space="preserve">option </w:t>
      </w:r>
      <w:r>
        <w:rPr>
          <w:rFonts w:ascii="Arial" w:hAnsi="Arial" w:cs="Arial"/>
          <w:lang w:val="en-US"/>
        </w:rPr>
        <w:t xml:space="preserve">at least guarantees some level of familiarity with the topic. </w:t>
      </w:r>
      <w:r w:rsidR="008C0FF4" w:rsidRPr="00650B38">
        <w:rPr>
          <w:rFonts w:ascii="Arial" w:hAnsi="Arial" w:cs="Arial"/>
          <w:lang w:val="en-US"/>
        </w:rPr>
        <w:t>Furthermore</w:t>
      </w:r>
      <w:r>
        <w:rPr>
          <w:rFonts w:ascii="Arial" w:hAnsi="Arial" w:cs="Arial"/>
          <w:lang w:val="en-US"/>
        </w:rPr>
        <w:t xml:space="preserve"> or as an alternative</w:t>
      </w:r>
      <w:r w:rsidR="008C0FF4" w:rsidRPr="00650B38">
        <w:rPr>
          <w:rFonts w:ascii="Arial" w:hAnsi="Arial" w:cs="Arial"/>
          <w:lang w:val="en-US"/>
        </w:rPr>
        <w:t xml:space="preserve">, the research team initiating the multiverse analysis </w:t>
      </w:r>
      <w:r>
        <w:rPr>
          <w:rFonts w:ascii="Arial" w:hAnsi="Arial" w:cs="Arial"/>
          <w:lang w:val="en-US"/>
        </w:rPr>
        <w:t>possibl</w:t>
      </w:r>
      <w:r w:rsidR="00184925">
        <w:rPr>
          <w:rFonts w:ascii="Arial" w:hAnsi="Arial" w:cs="Arial"/>
          <w:lang w:val="en-US"/>
        </w:rPr>
        <w:t>y</w:t>
      </w:r>
      <w:commentRangeStart w:id="13"/>
      <w:commentRangeStart w:id="14"/>
      <w:r w:rsidR="008C0FF4" w:rsidRPr="00650B38">
        <w:rPr>
          <w:rFonts w:ascii="Arial" w:hAnsi="Arial" w:cs="Arial"/>
          <w:lang w:val="en-US"/>
        </w:rPr>
        <w:t xml:space="preserve"> know</w:t>
      </w:r>
      <w:r w:rsidR="00A6067E" w:rsidRPr="00650B38">
        <w:rPr>
          <w:rFonts w:ascii="Arial" w:hAnsi="Arial" w:cs="Arial"/>
          <w:lang w:val="en-US"/>
        </w:rPr>
        <w:t>s</w:t>
      </w:r>
      <w:r w:rsidR="008C0FF4" w:rsidRPr="00650B38">
        <w:rPr>
          <w:rFonts w:ascii="Arial" w:hAnsi="Arial" w:cs="Arial"/>
          <w:lang w:val="en-US"/>
        </w:rPr>
        <w:t xml:space="preserve"> some experts </w:t>
      </w:r>
      <w:commentRangeEnd w:id="13"/>
      <w:r w:rsidR="000E7F85">
        <w:rPr>
          <w:rStyle w:val="CommentReference"/>
        </w:rPr>
        <w:commentReference w:id="13"/>
      </w:r>
      <w:commentRangeEnd w:id="14"/>
      <w:r w:rsidR="000822E2">
        <w:rPr>
          <w:rStyle w:val="CommentReference"/>
        </w:rPr>
        <w:commentReference w:id="14"/>
      </w:r>
      <w:r w:rsidR="008C0FF4" w:rsidRPr="00650B38">
        <w:rPr>
          <w:rFonts w:ascii="Arial" w:hAnsi="Arial" w:cs="Arial"/>
          <w:lang w:val="en-US"/>
        </w:rPr>
        <w:t xml:space="preserve">in the field who could be interested to contribute. One could also launch a broader call via professional networks </w:t>
      </w:r>
      <w:r w:rsidR="00AF3BF0" w:rsidRPr="00650B38">
        <w:rPr>
          <w:rFonts w:ascii="Arial" w:hAnsi="Arial" w:cs="Arial"/>
          <w:lang w:val="en-US"/>
        </w:rPr>
        <w:t>and</w:t>
      </w:r>
      <w:r w:rsidR="008C0FF4" w:rsidRPr="00650B38">
        <w:rPr>
          <w:rFonts w:ascii="Arial" w:hAnsi="Arial" w:cs="Arial"/>
          <w:lang w:val="en-US"/>
        </w:rPr>
        <w:t xml:space="preserve"> social media</w:t>
      </w:r>
      <w:r w:rsidR="00A6067E" w:rsidRPr="00650B38">
        <w:rPr>
          <w:rFonts w:ascii="Arial" w:hAnsi="Arial" w:cs="Arial"/>
          <w:lang w:val="en-US"/>
        </w:rPr>
        <w:t xml:space="preserve">, as has been done in the </w:t>
      </w:r>
      <w:commentRangeStart w:id="15"/>
      <w:r w:rsidR="00A6067E" w:rsidRPr="00650B38">
        <w:rPr>
          <w:rFonts w:ascii="Arial" w:hAnsi="Arial" w:cs="Arial"/>
          <w:lang w:val="en-US"/>
        </w:rPr>
        <w:t xml:space="preserve">past </w:t>
      </w:r>
      <w:commentRangeEnd w:id="15"/>
      <w:r w:rsidR="002C134F">
        <w:rPr>
          <w:rStyle w:val="CommentReference"/>
        </w:rPr>
        <w:commentReference w:id="15"/>
      </w:r>
      <w:r w:rsidR="00A6067E" w:rsidRPr="00650B38">
        <w:rPr>
          <w:rFonts w:ascii="Arial" w:hAnsi="Arial" w:cs="Arial"/>
          <w:lang w:val="en-US"/>
        </w:rPr>
        <w:t>to recruit researchers for many</w:t>
      </w:r>
      <w:r w:rsidR="000822E2">
        <w:rPr>
          <w:rFonts w:ascii="Arial" w:hAnsi="Arial" w:cs="Arial"/>
          <w:lang w:val="en-US"/>
        </w:rPr>
        <w:t>-</w:t>
      </w:r>
      <w:r w:rsidR="00A6067E" w:rsidRPr="00650B38">
        <w:rPr>
          <w:rFonts w:ascii="Arial" w:hAnsi="Arial" w:cs="Arial"/>
          <w:lang w:val="en-US"/>
        </w:rPr>
        <w:t>analyst or many</w:t>
      </w:r>
      <w:r w:rsidR="000822E2">
        <w:rPr>
          <w:rFonts w:ascii="Arial" w:hAnsi="Arial" w:cs="Arial"/>
          <w:lang w:val="en-US"/>
        </w:rPr>
        <w:t>-</w:t>
      </w:r>
      <w:r w:rsidR="00A6067E" w:rsidRPr="00650B38">
        <w:rPr>
          <w:rFonts w:ascii="Arial" w:hAnsi="Arial" w:cs="Arial"/>
          <w:lang w:val="en-US"/>
        </w:rPr>
        <w:t>labs projects</w:t>
      </w:r>
      <w:r w:rsidR="00184925">
        <w:rPr>
          <w:rFonts w:ascii="Arial" w:hAnsi="Arial" w:cs="Arial"/>
          <w:lang w:val="en-US"/>
        </w:rPr>
        <w:t xml:space="preserve"> </w:t>
      </w:r>
      <w:r w:rsidR="000302BE">
        <w:rPr>
          <w:rFonts w:ascii="Arial" w:hAnsi="Arial" w:cs="Arial"/>
          <w:lang w:val="en-US"/>
        </w:rPr>
        <w:t xml:space="preserve">(e.g., </w:t>
      </w:r>
      <w:proofErr w:type="spellStart"/>
      <w:r w:rsidR="000302BE" w:rsidRPr="00C54FBF">
        <w:rPr>
          <w:rFonts w:ascii="Arial" w:hAnsi="Arial" w:cs="Arial"/>
          <w:lang w:val="en-US"/>
        </w:rPr>
        <w:t>Botvinik-Neze</w:t>
      </w:r>
      <w:r w:rsidR="000302BE">
        <w:rPr>
          <w:rFonts w:ascii="Arial" w:hAnsi="Arial" w:cs="Arial"/>
          <w:lang w:val="en-US"/>
        </w:rPr>
        <w:t>r</w:t>
      </w:r>
      <w:proofErr w:type="spellEnd"/>
      <w:r w:rsidR="000302BE">
        <w:rPr>
          <w:rFonts w:ascii="Arial" w:hAnsi="Arial" w:cs="Arial"/>
          <w:lang w:val="en-US"/>
        </w:rPr>
        <w:t xml:space="preserve"> et al., 2020; </w:t>
      </w:r>
      <w:proofErr w:type="spellStart"/>
      <w:r w:rsidR="000302BE" w:rsidRPr="00BE7465">
        <w:rPr>
          <w:rFonts w:ascii="Arial" w:hAnsi="Arial" w:cs="Arial"/>
          <w:lang w:val="en-US"/>
        </w:rPr>
        <w:t>Hoogeveen</w:t>
      </w:r>
      <w:proofErr w:type="spellEnd"/>
      <w:r w:rsidR="000302BE">
        <w:rPr>
          <w:rFonts w:ascii="Arial" w:hAnsi="Arial" w:cs="Arial"/>
          <w:lang w:val="en-US"/>
        </w:rPr>
        <w:t xml:space="preserve"> et al., 2022; </w:t>
      </w:r>
      <w:proofErr w:type="spellStart"/>
      <w:r w:rsidR="000302BE">
        <w:rPr>
          <w:rFonts w:ascii="Arial" w:hAnsi="Arial" w:cs="Arial"/>
          <w:lang w:val="en-US"/>
        </w:rPr>
        <w:t>Silberzahn</w:t>
      </w:r>
      <w:proofErr w:type="spellEnd"/>
      <w:r w:rsidR="000302BE">
        <w:rPr>
          <w:rFonts w:ascii="Arial" w:hAnsi="Arial" w:cs="Arial"/>
          <w:lang w:val="en-US"/>
        </w:rPr>
        <w:t xml:space="preserve"> et al., 2018). It is important to keep in mind that such an approach </w:t>
      </w:r>
      <w:r w:rsidR="00184925">
        <w:rPr>
          <w:rFonts w:ascii="Arial" w:hAnsi="Arial" w:cs="Arial"/>
          <w:lang w:val="en-US"/>
        </w:rPr>
        <w:t xml:space="preserve">might invite </w:t>
      </w:r>
      <w:r w:rsidR="00A367F0">
        <w:rPr>
          <w:rFonts w:ascii="Arial" w:hAnsi="Arial" w:cs="Arial"/>
          <w:lang w:val="en-US"/>
        </w:rPr>
        <w:t xml:space="preserve">more diverse and potentially </w:t>
      </w:r>
      <w:r w:rsidR="00184925">
        <w:rPr>
          <w:rFonts w:ascii="Arial" w:hAnsi="Arial" w:cs="Arial"/>
          <w:lang w:val="en-US"/>
        </w:rPr>
        <w:t>less experienced contributors</w:t>
      </w:r>
      <w:r w:rsidR="000302BE">
        <w:rPr>
          <w:rFonts w:ascii="Arial" w:hAnsi="Arial" w:cs="Arial"/>
          <w:lang w:val="en-US"/>
        </w:rPr>
        <w:t>, depending on how it</w:t>
      </w:r>
      <w:r w:rsidR="00A367F0">
        <w:rPr>
          <w:rFonts w:ascii="Arial" w:hAnsi="Arial" w:cs="Arial"/>
          <w:lang w:val="en-US"/>
        </w:rPr>
        <w:t xml:space="preserve"> i</w:t>
      </w:r>
      <w:r w:rsidR="000302BE">
        <w:rPr>
          <w:rFonts w:ascii="Arial" w:hAnsi="Arial" w:cs="Arial"/>
          <w:lang w:val="en-US"/>
        </w:rPr>
        <w:t>s implemented</w:t>
      </w:r>
      <w:r w:rsidR="00A6067E" w:rsidRPr="00650B38">
        <w:rPr>
          <w:rFonts w:ascii="Arial" w:hAnsi="Arial" w:cs="Arial"/>
          <w:lang w:val="en-US"/>
        </w:rPr>
        <w:t xml:space="preserve">. Finally, </w:t>
      </w:r>
      <w:r w:rsidR="00E04EEA" w:rsidRPr="00650B38">
        <w:rPr>
          <w:rFonts w:ascii="Arial" w:hAnsi="Arial" w:cs="Arial"/>
          <w:lang w:val="en-US"/>
        </w:rPr>
        <w:t>it</w:t>
      </w:r>
      <w:r w:rsidR="004A652A" w:rsidRPr="00650B38">
        <w:rPr>
          <w:rFonts w:ascii="Arial" w:hAnsi="Arial" w:cs="Arial"/>
          <w:lang w:val="en-US"/>
        </w:rPr>
        <w:t xml:space="preserve"> could also </w:t>
      </w:r>
      <w:r w:rsidR="00E04EEA" w:rsidRPr="00650B38">
        <w:rPr>
          <w:rFonts w:ascii="Arial" w:hAnsi="Arial" w:cs="Arial"/>
          <w:lang w:val="en-US"/>
        </w:rPr>
        <w:t xml:space="preserve">be fruitful to </w:t>
      </w:r>
      <w:r w:rsidR="004A652A" w:rsidRPr="00650B38">
        <w:rPr>
          <w:rFonts w:ascii="Arial" w:hAnsi="Arial" w:cs="Arial"/>
          <w:lang w:val="en-US"/>
        </w:rPr>
        <w:t>employ a snowball procedure meaning that</w:t>
      </w:r>
      <w:r w:rsidR="00E04EEA" w:rsidRPr="00650B38">
        <w:rPr>
          <w:rFonts w:ascii="Arial" w:hAnsi="Arial" w:cs="Arial"/>
          <w:lang w:val="en-US"/>
        </w:rPr>
        <w:t xml:space="preserve"> </w:t>
      </w:r>
      <w:r w:rsidR="0073504D" w:rsidRPr="00650B38">
        <w:rPr>
          <w:rFonts w:ascii="Arial" w:hAnsi="Arial" w:cs="Arial"/>
          <w:lang w:val="en-US"/>
        </w:rPr>
        <w:t>contributors</w:t>
      </w:r>
      <w:r w:rsidR="00E04EEA" w:rsidRPr="00650B38">
        <w:rPr>
          <w:rFonts w:ascii="Arial" w:hAnsi="Arial" w:cs="Arial"/>
          <w:lang w:val="en-US"/>
        </w:rPr>
        <w:t xml:space="preserve"> could nominate other </w:t>
      </w:r>
      <w:r w:rsidR="004B6EFF" w:rsidRPr="00650B38">
        <w:rPr>
          <w:rFonts w:ascii="Arial" w:hAnsi="Arial" w:cs="Arial"/>
          <w:lang w:val="en-US"/>
        </w:rPr>
        <w:t>researchers, similar to suggesting reviewers for a manuscript</w:t>
      </w:r>
      <w:r w:rsidR="00E04EEA" w:rsidRPr="00650B38">
        <w:rPr>
          <w:rFonts w:ascii="Arial" w:hAnsi="Arial" w:cs="Arial"/>
          <w:lang w:val="en-US"/>
        </w:rPr>
        <w:t>.</w:t>
      </w:r>
      <w:r w:rsidR="009D3EAD" w:rsidRPr="00650B38">
        <w:rPr>
          <w:rFonts w:ascii="Arial" w:hAnsi="Arial" w:cs="Arial"/>
          <w:lang w:val="en-US"/>
        </w:rPr>
        <w:t xml:space="preserve"> For example, the pathway elicitation survey could have a separate section in which one could </w:t>
      </w:r>
      <w:r w:rsidR="004B6EFF" w:rsidRPr="00650B38">
        <w:rPr>
          <w:rFonts w:ascii="Arial" w:hAnsi="Arial" w:cs="Arial"/>
          <w:lang w:val="en-US"/>
        </w:rPr>
        <w:t xml:space="preserve">enter the names of people with relevant expertise who could subsequently be asked to </w:t>
      </w:r>
      <w:r w:rsidR="0073504D" w:rsidRPr="00650B38">
        <w:rPr>
          <w:rFonts w:ascii="Arial" w:hAnsi="Arial" w:cs="Arial"/>
          <w:lang w:val="en-US"/>
        </w:rPr>
        <w:t>participate</w:t>
      </w:r>
      <w:r w:rsidR="004B6EFF" w:rsidRPr="00650B38">
        <w:rPr>
          <w:rFonts w:ascii="Arial" w:hAnsi="Arial" w:cs="Arial"/>
          <w:lang w:val="en-US"/>
        </w:rPr>
        <w:t xml:space="preserve"> in the survey.  </w:t>
      </w:r>
      <w:r w:rsidR="00E04EEA" w:rsidRPr="00650B38">
        <w:rPr>
          <w:rFonts w:ascii="Arial" w:hAnsi="Arial" w:cs="Arial"/>
          <w:lang w:val="en-US"/>
        </w:rPr>
        <w:t xml:space="preserve"> </w:t>
      </w:r>
      <w:r w:rsidR="00A6067E" w:rsidRPr="00650B38">
        <w:rPr>
          <w:rFonts w:ascii="Arial" w:hAnsi="Arial" w:cs="Arial"/>
          <w:lang w:val="en-US"/>
        </w:rPr>
        <w:t xml:space="preserve"> </w:t>
      </w:r>
      <w:r w:rsidR="008C0FF4" w:rsidRPr="00650B38">
        <w:rPr>
          <w:rFonts w:ascii="Arial" w:hAnsi="Arial" w:cs="Arial"/>
          <w:lang w:val="en-US"/>
        </w:rPr>
        <w:t xml:space="preserve"> </w:t>
      </w:r>
    </w:p>
    <w:p w14:paraId="0B1E3EB4" w14:textId="77777777" w:rsidR="004A652A" w:rsidRPr="00650B38" w:rsidRDefault="00A6067E" w:rsidP="00A367F0">
      <w:pPr>
        <w:spacing w:after="0" w:line="480" w:lineRule="auto"/>
        <w:ind w:firstLine="709"/>
        <w:rPr>
          <w:rFonts w:ascii="Arial" w:hAnsi="Arial" w:cs="Arial"/>
          <w:lang w:val="en-US"/>
        </w:rPr>
      </w:pPr>
      <w:r w:rsidRPr="00650B38">
        <w:rPr>
          <w:rFonts w:ascii="Arial" w:hAnsi="Arial" w:cs="Arial"/>
          <w:lang w:val="en-US"/>
        </w:rPr>
        <w:t>Taken together, b</w:t>
      </w:r>
      <w:r w:rsidR="001F0C66" w:rsidRPr="00650B38">
        <w:rPr>
          <w:rFonts w:ascii="Arial" w:hAnsi="Arial" w:cs="Arial"/>
          <w:lang w:val="en-US"/>
        </w:rPr>
        <w:t xml:space="preserve">oth approaches, </w:t>
      </w:r>
      <w:r w:rsidR="004A652A" w:rsidRPr="00650B38">
        <w:rPr>
          <w:rFonts w:ascii="Arial" w:hAnsi="Arial" w:cs="Arial"/>
          <w:lang w:val="en-US"/>
        </w:rPr>
        <w:t>coding articles after a</w:t>
      </w:r>
      <w:r w:rsidR="001F0C66" w:rsidRPr="00650B38">
        <w:rPr>
          <w:rFonts w:ascii="Arial" w:hAnsi="Arial" w:cs="Arial"/>
          <w:lang w:val="en-US"/>
        </w:rPr>
        <w:t xml:space="preserve"> thorough literature search and surveying experts, </w:t>
      </w:r>
      <w:r w:rsidR="00C47F86" w:rsidRPr="00650B38">
        <w:rPr>
          <w:rFonts w:ascii="Arial" w:hAnsi="Arial" w:cs="Arial"/>
          <w:lang w:val="en-US"/>
        </w:rPr>
        <w:t>will give rise to a range of data-processing and -analysis options. In a next step,</w:t>
      </w:r>
      <w:r w:rsidR="004A652A" w:rsidRPr="00650B38">
        <w:rPr>
          <w:rFonts w:ascii="Arial" w:hAnsi="Arial" w:cs="Arial"/>
          <w:lang w:val="en-US"/>
        </w:rPr>
        <w:t xml:space="preserve"> that input needs to be synthesized in a systematic fashion.</w:t>
      </w:r>
    </w:p>
    <w:p w14:paraId="697A74EC" w14:textId="1F758014" w:rsidR="00E8049B" w:rsidRPr="00650B38" w:rsidRDefault="004A652A" w:rsidP="00F76806">
      <w:pPr>
        <w:spacing w:after="0" w:line="480" w:lineRule="auto"/>
        <w:rPr>
          <w:rFonts w:ascii="Arial" w:hAnsi="Arial" w:cs="Arial"/>
          <w:b/>
          <w:bCs/>
          <w:lang w:val="en-US"/>
        </w:rPr>
      </w:pPr>
      <w:r w:rsidRPr="00650B38">
        <w:rPr>
          <w:rFonts w:ascii="Arial" w:hAnsi="Arial" w:cs="Arial"/>
          <w:b/>
          <w:bCs/>
          <w:lang w:val="en-US"/>
        </w:rPr>
        <w:t>Step 3: Synthesizing elicited pathways</w:t>
      </w:r>
      <w:r w:rsidR="00C47F86" w:rsidRPr="00650B38">
        <w:rPr>
          <w:rFonts w:ascii="Arial" w:hAnsi="Arial" w:cs="Arial"/>
          <w:b/>
          <w:bCs/>
          <w:lang w:val="en-US"/>
        </w:rPr>
        <w:t xml:space="preserve">  </w:t>
      </w:r>
      <w:r w:rsidR="00822C0A" w:rsidRPr="00650B38">
        <w:rPr>
          <w:rFonts w:ascii="Arial" w:hAnsi="Arial" w:cs="Arial"/>
          <w:b/>
          <w:bCs/>
          <w:lang w:val="en-US"/>
        </w:rPr>
        <w:t xml:space="preserve">  </w:t>
      </w:r>
    </w:p>
    <w:p w14:paraId="077C773A" w14:textId="5E95C51C" w:rsidR="000532BF" w:rsidRPr="00650B38" w:rsidRDefault="000532BF" w:rsidP="000510E9">
      <w:pPr>
        <w:spacing w:after="0" w:line="480" w:lineRule="auto"/>
        <w:ind w:firstLine="708"/>
        <w:rPr>
          <w:rFonts w:ascii="Arial" w:hAnsi="Arial" w:cs="Arial"/>
          <w:lang w:val="en-US"/>
        </w:rPr>
      </w:pPr>
      <w:r w:rsidRPr="00650B38">
        <w:rPr>
          <w:rFonts w:ascii="Arial" w:hAnsi="Arial" w:cs="Arial"/>
          <w:lang w:val="en-US"/>
        </w:rPr>
        <w:t xml:space="preserve">The goal of this step is to combine the input from the elicitation process and form a “full”, yet preliminary multiverse. </w:t>
      </w:r>
      <w:r w:rsidR="003E151E" w:rsidRPr="00650B38">
        <w:rPr>
          <w:rFonts w:ascii="Arial" w:hAnsi="Arial" w:cs="Arial"/>
          <w:lang w:val="en-US"/>
        </w:rPr>
        <w:t>Hence</w:t>
      </w:r>
      <w:r w:rsidRPr="00650B38">
        <w:rPr>
          <w:rFonts w:ascii="Arial" w:hAnsi="Arial" w:cs="Arial"/>
          <w:lang w:val="en-US"/>
        </w:rPr>
        <w:t xml:space="preserve">, one should break down the obtained analysis </w:t>
      </w:r>
      <w:r w:rsidRPr="00650B38">
        <w:rPr>
          <w:rFonts w:ascii="Arial" w:hAnsi="Arial" w:cs="Arial"/>
          <w:lang w:val="en-US"/>
        </w:rPr>
        <w:lastRenderedPageBreak/>
        <w:t xml:space="preserve">pathways in order to identify every individual data-processing and -analysis choice. Next, one ought to arrange these into decision categories. For instance, one category could comprise all approaches that have been used or have been proposed to deal with outliers; another category could be all procedures to handle missing data, and so on. The nature </w:t>
      </w:r>
      <w:r w:rsidR="00BB24ED" w:rsidRPr="00650B38">
        <w:rPr>
          <w:rFonts w:ascii="Arial" w:hAnsi="Arial" w:cs="Arial"/>
          <w:lang w:val="en-US"/>
        </w:rPr>
        <w:t xml:space="preserve">and number </w:t>
      </w:r>
      <w:r w:rsidRPr="00650B38">
        <w:rPr>
          <w:rFonts w:ascii="Arial" w:hAnsi="Arial" w:cs="Arial"/>
          <w:lang w:val="en-US"/>
        </w:rPr>
        <w:t>of these categories</w:t>
      </w:r>
      <w:r w:rsidR="00BB24ED" w:rsidRPr="00650B38">
        <w:rPr>
          <w:rFonts w:ascii="Arial" w:hAnsi="Arial" w:cs="Arial"/>
          <w:lang w:val="en-US"/>
        </w:rPr>
        <w:t xml:space="preserve"> depend on the specific domain, so it is difficult to provide an exhaustive list. However, </w:t>
      </w:r>
      <w:proofErr w:type="spellStart"/>
      <w:r w:rsidR="00BB24ED" w:rsidRPr="00650B38">
        <w:rPr>
          <w:rFonts w:ascii="Arial" w:hAnsi="Arial" w:cs="Arial"/>
          <w:lang w:val="en-US"/>
        </w:rPr>
        <w:t>Wicherts</w:t>
      </w:r>
      <w:proofErr w:type="spellEnd"/>
      <w:r w:rsidR="00BB24ED" w:rsidRPr="00650B38">
        <w:rPr>
          <w:rFonts w:ascii="Arial" w:hAnsi="Arial" w:cs="Arial"/>
          <w:lang w:val="en-US"/>
        </w:rPr>
        <w:t xml:space="preserve"> and colleagues’ inventory of researcher degrees of freedom (2016) could offer some guidance in that regard. </w:t>
      </w:r>
      <w:r w:rsidR="00EA65AE" w:rsidRPr="00650B38">
        <w:rPr>
          <w:rFonts w:ascii="Arial" w:hAnsi="Arial" w:cs="Arial"/>
          <w:lang w:val="en-US"/>
        </w:rPr>
        <w:t xml:space="preserve">After having grouped all identified data-processing and -analysis choices into categories, one should then combine them to form a full multiverse, taking into account two important aspects, order and </w:t>
      </w:r>
      <w:r w:rsidR="003033BD" w:rsidRPr="00650B38">
        <w:rPr>
          <w:rFonts w:ascii="Arial" w:hAnsi="Arial" w:cs="Arial"/>
          <w:lang w:val="en-US"/>
        </w:rPr>
        <w:t>compatibility</w:t>
      </w:r>
      <w:r w:rsidR="00EA65AE" w:rsidRPr="00650B38">
        <w:rPr>
          <w:rFonts w:ascii="Arial" w:hAnsi="Arial" w:cs="Arial"/>
          <w:lang w:val="en-US"/>
        </w:rPr>
        <w:t>, which we will discuss in turn.</w:t>
      </w:r>
    </w:p>
    <w:p w14:paraId="7A8150A6" w14:textId="730DE845" w:rsidR="006F104E" w:rsidRPr="00650B38" w:rsidRDefault="00EA65AE" w:rsidP="000510E9">
      <w:pPr>
        <w:spacing w:after="0" w:line="480" w:lineRule="auto"/>
        <w:ind w:firstLine="708"/>
        <w:rPr>
          <w:rFonts w:ascii="Arial" w:hAnsi="Arial" w:cs="Arial"/>
          <w:lang w:val="en-US"/>
        </w:rPr>
      </w:pPr>
      <w:r w:rsidRPr="00650B38">
        <w:rPr>
          <w:rFonts w:ascii="Arial" w:hAnsi="Arial" w:cs="Arial"/>
          <w:lang w:val="en-US"/>
        </w:rPr>
        <w:t xml:space="preserve">The order in which particular data-processing and -analysis steps are taken, can have an impact on the eventual outcome. For instance, whether a certain datapoint is considered an outlier according to a given criterion might depend on </w:t>
      </w:r>
      <w:r w:rsidRPr="00650B38">
        <w:rPr>
          <w:rFonts w:ascii="Arial" w:hAnsi="Arial" w:cs="Arial"/>
          <w:i/>
          <w:iCs/>
          <w:lang w:val="en-US"/>
        </w:rPr>
        <w:t>when</w:t>
      </w:r>
      <w:r w:rsidRPr="00650B38">
        <w:rPr>
          <w:rFonts w:ascii="Arial" w:hAnsi="Arial" w:cs="Arial"/>
          <w:lang w:val="en-US"/>
        </w:rPr>
        <w:t xml:space="preserve"> one carries out this procedure, say, before or after handling missing data. So, </w:t>
      </w:r>
      <w:r w:rsidR="003E151E" w:rsidRPr="00650B38">
        <w:rPr>
          <w:rFonts w:ascii="Arial" w:hAnsi="Arial" w:cs="Arial"/>
          <w:lang w:val="en-US"/>
        </w:rPr>
        <w:t>for the</w:t>
      </w:r>
      <w:r w:rsidRPr="00650B38">
        <w:rPr>
          <w:rFonts w:ascii="Arial" w:hAnsi="Arial" w:cs="Arial"/>
          <w:lang w:val="en-US"/>
        </w:rPr>
        <w:t xml:space="preserve"> constructi</w:t>
      </w:r>
      <w:r w:rsidR="003E151E" w:rsidRPr="00650B38">
        <w:rPr>
          <w:rFonts w:ascii="Arial" w:hAnsi="Arial" w:cs="Arial"/>
          <w:lang w:val="en-US"/>
        </w:rPr>
        <w:t>on of</w:t>
      </w:r>
      <w:r w:rsidRPr="00650B38">
        <w:rPr>
          <w:rFonts w:ascii="Arial" w:hAnsi="Arial" w:cs="Arial"/>
          <w:lang w:val="en-US"/>
        </w:rPr>
        <w:t xml:space="preserve"> the full multiverse, the core team needs to </w:t>
      </w:r>
      <w:r w:rsidR="003E151E" w:rsidRPr="00650B38">
        <w:rPr>
          <w:rFonts w:ascii="Arial" w:hAnsi="Arial" w:cs="Arial"/>
          <w:lang w:val="en-US"/>
        </w:rPr>
        <w:t>decide on a suitable sequence for the different categories and their respective options. To this end, one could use the input of the elicitation phase and pick the most prevalent order across articles and experts</w:t>
      </w:r>
      <w:r w:rsidR="00A94A50">
        <w:rPr>
          <w:rFonts w:ascii="Arial" w:hAnsi="Arial" w:cs="Arial"/>
          <w:lang w:val="en-US"/>
        </w:rPr>
        <w:t>. However, research shows that this information is often not provided in articles (</w:t>
      </w:r>
      <w:proofErr w:type="spellStart"/>
      <w:r w:rsidR="00A94A50">
        <w:rPr>
          <w:rFonts w:ascii="Arial" w:hAnsi="Arial" w:cs="Arial"/>
          <w:lang w:val="en-US"/>
        </w:rPr>
        <w:t>Loenneker</w:t>
      </w:r>
      <w:proofErr w:type="spellEnd"/>
      <w:r w:rsidR="00A94A50">
        <w:rPr>
          <w:rFonts w:ascii="Arial" w:hAnsi="Arial" w:cs="Arial"/>
          <w:lang w:val="en-US"/>
        </w:rPr>
        <w:t xml:space="preserve"> et al., 2022), and experts might (also) disagree about the ideal order.</w:t>
      </w:r>
      <w:r w:rsidR="006F104E" w:rsidRPr="00650B38">
        <w:rPr>
          <w:rFonts w:ascii="Arial" w:hAnsi="Arial" w:cs="Arial"/>
          <w:lang w:val="en-US"/>
        </w:rPr>
        <w:t xml:space="preserve"> </w:t>
      </w:r>
      <w:r w:rsidR="00A94A50">
        <w:rPr>
          <w:rFonts w:ascii="Arial" w:hAnsi="Arial" w:cs="Arial"/>
          <w:lang w:val="en-US"/>
        </w:rPr>
        <w:t xml:space="preserve">Hence, </w:t>
      </w:r>
      <w:r w:rsidR="006F104E" w:rsidRPr="00650B38">
        <w:rPr>
          <w:rFonts w:ascii="Arial" w:hAnsi="Arial" w:cs="Arial"/>
          <w:lang w:val="en-US"/>
        </w:rPr>
        <w:t xml:space="preserve">the core team </w:t>
      </w:r>
      <w:r w:rsidR="00A94A50">
        <w:rPr>
          <w:rFonts w:ascii="Arial" w:hAnsi="Arial" w:cs="Arial"/>
          <w:lang w:val="en-US"/>
        </w:rPr>
        <w:t xml:space="preserve">might </w:t>
      </w:r>
      <w:r w:rsidR="006F104E" w:rsidRPr="00650B38">
        <w:rPr>
          <w:rFonts w:ascii="Arial" w:hAnsi="Arial" w:cs="Arial"/>
          <w:lang w:val="en-US"/>
        </w:rPr>
        <w:t xml:space="preserve">need to make </w:t>
      </w:r>
      <w:r w:rsidR="00C60EC9">
        <w:rPr>
          <w:rFonts w:ascii="Arial" w:hAnsi="Arial" w:cs="Arial"/>
          <w:lang w:val="en-US"/>
        </w:rPr>
        <w:t>some</w:t>
      </w:r>
      <w:r w:rsidR="006F104E" w:rsidRPr="00650B38">
        <w:rPr>
          <w:rFonts w:ascii="Arial" w:hAnsi="Arial" w:cs="Arial"/>
          <w:lang w:val="en-US"/>
        </w:rPr>
        <w:t xml:space="preserve"> decision</w:t>
      </w:r>
      <w:r w:rsidR="00C60EC9">
        <w:rPr>
          <w:rFonts w:ascii="Arial" w:hAnsi="Arial" w:cs="Arial"/>
          <w:lang w:val="en-US"/>
        </w:rPr>
        <w:t>s</w:t>
      </w:r>
      <w:r w:rsidR="006F104E" w:rsidRPr="00650B38">
        <w:rPr>
          <w:rFonts w:ascii="Arial" w:hAnsi="Arial" w:cs="Arial"/>
          <w:lang w:val="en-US"/>
        </w:rPr>
        <w:t xml:space="preserve"> relying on their own experience. Note though that the appropriateness of the order will be verified as part of the pathway validation step, among other things (see below).</w:t>
      </w:r>
    </w:p>
    <w:p w14:paraId="79C62B4A" w14:textId="77777777" w:rsidR="00062CE8" w:rsidRPr="00650B38" w:rsidRDefault="00764B16" w:rsidP="000510E9">
      <w:pPr>
        <w:spacing w:after="0" w:line="480" w:lineRule="auto"/>
        <w:ind w:firstLine="708"/>
        <w:rPr>
          <w:rFonts w:ascii="Arial" w:hAnsi="Arial" w:cs="Arial"/>
          <w:lang w:val="en-US"/>
        </w:rPr>
      </w:pPr>
      <w:r w:rsidRPr="00650B38">
        <w:rPr>
          <w:rFonts w:ascii="Arial" w:hAnsi="Arial" w:cs="Arial"/>
          <w:lang w:val="en-US"/>
        </w:rPr>
        <w:t xml:space="preserve">Secondly, the team needs to assess whether all data-processing and -analysis options can be reasonably combined. For instance, assume that one data exclusion option is to use a dichotomous variable as a criterion (e.g., remove all data from left-handed participants), and that one of the data modelling options is to </w:t>
      </w:r>
      <w:r w:rsidR="00062CE8" w:rsidRPr="00650B38">
        <w:rPr>
          <w:rFonts w:ascii="Arial" w:hAnsi="Arial" w:cs="Arial"/>
          <w:lang w:val="en-US"/>
        </w:rPr>
        <w:t>include the same variable as a covariate. It would not be meaningful to construct a pathway involving both options, hence those should be omitted from the multiverse.</w:t>
      </w:r>
    </w:p>
    <w:p w14:paraId="3DC07622" w14:textId="1EC27BB6" w:rsidR="00EA65AE" w:rsidRPr="00650B38" w:rsidRDefault="00062CE8" w:rsidP="000510E9">
      <w:pPr>
        <w:spacing w:after="0" w:line="480" w:lineRule="auto"/>
        <w:ind w:firstLine="708"/>
        <w:rPr>
          <w:rFonts w:ascii="Arial" w:hAnsi="Arial" w:cs="Arial"/>
          <w:lang w:val="en-US"/>
        </w:rPr>
      </w:pPr>
      <w:r w:rsidRPr="00650B38">
        <w:rPr>
          <w:rFonts w:ascii="Arial" w:hAnsi="Arial" w:cs="Arial"/>
          <w:lang w:val="en-US"/>
        </w:rPr>
        <w:lastRenderedPageBreak/>
        <w:t xml:space="preserve">Ultimately, the end-product of this step </w:t>
      </w:r>
      <w:r w:rsidR="00C60EC9">
        <w:rPr>
          <w:rFonts w:ascii="Arial" w:hAnsi="Arial" w:cs="Arial"/>
          <w:lang w:val="en-US"/>
        </w:rPr>
        <w:t>i</w:t>
      </w:r>
      <w:r w:rsidRPr="00650B38">
        <w:rPr>
          <w:rFonts w:ascii="Arial" w:hAnsi="Arial" w:cs="Arial"/>
          <w:lang w:val="en-US"/>
        </w:rPr>
        <w:t>s a full, yet preliminary multiverse of pathways. However, one might object that the procedure outlined above involves some subjective decisions from the part of the core team (i.e., categorizing the data-processing</w:t>
      </w:r>
      <w:r w:rsidR="003E151E" w:rsidRPr="00650B38">
        <w:rPr>
          <w:rFonts w:ascii="Arial" w:hAnsi="Arial" w:cs="Arial"/>
          <w:lang w:val="en-US"/>
        </w:rPr>
        <w:t xml:space="preserve"> </w:t>
      </w:r>
      <w:r w:rsidRPr="00650B38">
        <w:rPr>
          <w:rFonts w:ascii="Arial" w:hAnsi="Arial" w:cs="Arial"/>
          <w:lang w:val="en-US"/>
        </w:rPr>
        <w:t xml:space="preserve">and -analysis choices, ordering them, and removing incompatible combinations). Furthermore, </w:t>
      </w:r>
      <w:r w:rsidR="008B07B5" w:rsidRPr="00650B38">
        <w:rPr>
          <w:rFonts w:ascii="Arial" w:hAnsi="Arial" w:cs="Arial"/>
          <w:lang w:val="en-US"/>
        </w:rPr>
        <w:t xml:space="preserve">when merging all identified options, the resulting multiverse might contain thousands or even millions of unique pathways, which might pose some computational challenges in terms of actually running these analyses. Moreover, not all pathways might be </w:t>
      </w:r>
      <w:r w:rsidR="003B2FFA" w:rsidRPr="00650B38">
        <w:rPr>
          <w:rFonts w:ascii="Arial" w:hAnsi="Arial" w:cs="Arial"/>
          <w:lang w:val="en-US"/>
        </w:rPr>
        <w:t xml:space="preserve">well-justified from </w:t>
      </w:r>
      <w:r w:rsidR="00A45310">
        <w:rPr>
          <w:rFonts w:ascii="Arial" w:hAnsi="Arial" w:cs="Arial"/>
          <w:lang w:val="en-US"/>
        </w:rPr>
        <w:t xml:space="preserve">a </w:t>
      </w:r>
      <w:r w:rsidR="008B07B5" w:rsidRPr="00650B38">
        <w:rPr>
          <w:rFonts w:ascii="Arial" w:hAnsi="Arial" w:cs="Arial"/>
          <w:lang w:val="en-US"/>
        </w:rPr>
        <w:t xml:space="preserve">theoretical or statistical </w:t>
      </w:r>
      <w:r w:rsidR="003B2FFA" w:rsidRPr="00650B38">
        <w:rPr>
          <w:rFonts w:ascii="Arial" w:hAnsi="Arial" w:cs="Arial"/>
          <w:lang w:val="en-US"/>
        </w:rPr>
        <w:t>point of view</w:t>
      </w:r>
      <w:r w:rsidR="008B07B5" w:rsidRPr="00650B38">
        <w:rPr>
          <w:rFonts w:ascii="Arial" w:hAnsi="Arial" w:cs="Arial"/>
          <w:lang w:val="en-US"/>
        </w:rPr>
        <w:t xml:space="preserve">. Indeed, it is sufficient that only one article or expert mentioned a certain </w:t>
      </w:r>
      <w:r w:rsidR="003033BD" w:rsidRPr="00650B38">
        <w:rPr>
          <w:rFonts w:ascii="Arial" w:hAnsi="Arial" w:cs="Arial"/>
          <w:lang w:val="en-US"/>
        </w:rPr>
        <w:t>option for it to get incorporated into the multiverse</w:t>
      </w:r>
      <w:r w:rsidR="008B07B5" w:rsidRPr="00650B38">
        <w:rPr>
          <w:rFonts w:ascii="Arial" w:hAnsi="Arial" w:cs="Arial"/>
          <w:lang w:val="en-US"/>
        </w:rPr>
        <w:t xml:space="preserve"> </w:t>
      </w:r>
      <w:r w:rsidR="003033BD" w:rsidRPr="00650B38">
        <w:rPr>
          <w:rFonts w:ascii="Arial" w:hAnsi="Arial" w:cs="Arial"/>
          <w:lang w:val="en-US"/>
        </w:rPr>
        <w:t xml:space="preserve">at this point (the compatibility check mentioned earlier only gets rid of duplicate </w:t>
      </w:r>
      <w:r w:rsidR="003B2FFA" w:rsidRPr="00650B38">
        <w:rPr>
          <w:rFonts w:ascii="Arial" w:hAnsi="Arial" w:cs="Arial"/>
          <w:lang w:val="en-US"/>
        </w:rPr>
        <w:t xml:space="preserve">and incongruous </w:t>
      </w:r>
      <w:r w:rsidR="003033BD" w:rsidRPr="00650B38">
        <w:rPr>
          <w:rFonts w:ascii="Arial" w:hAnsi="Arial" w:cs="Arial"/>
          <w:lang w:val="en-US"/>
        </w:rPr>
        <w:t>pathways</w:t>
      </w:r>
      <w:r w:rsidR="003B2FFA" w:rsidRPr="00650B38">
        <w:rPr>
          <w:rFonts w:ascii="Arial" w:hAnsi="Arial" w:cs="Arial"/>
          <w:lang w:val="en-US"/>
        </w:rPr>
        <w:t>). This</w:t>
      </w:r>
      <w:r w:rsidR="00B15246">
        <w:rPr>
          <w:rFonts w:ascii="Arial" w:hAnsi="Arial" w:cs="Arial"/>
          <w:lang w:val="en-US"/>
        </w:rPr>
        <w:t xml:space="preserve"> inclusion</w:t>
      </w:r>
      <w:r w:rsidR="003B2FFA" w:rsidRPr="00650B38">
        <w:rPr>
          <w:rFonts w:ascii="Arial" w:hAnsi="Arial" w:cs="Arial"/>
          <w:lang w:val="en-US"/>
        </w:rPr>
        <w:t xml:space="preserve"> can be considered undesirable as it may not reflect the current state of art in a particular domain.</w:t>
      </w:r>
      <w:commentRangeStart w:id="16"/>
      <w:commentRangeStart w:id="17"/>
      <w:r w:rsidR="003B2FFA" w:rsidRPr="00650B38">
        <w:rPr>
          <w:rFonts w:ascii="Arial" w:hAnsi="Arial" w:cs="Arial"/>
          <w:lang w:val="en-US"/>
        </w:rPr>
        <w:t xml:space="preserve"> To address all these conce</w:t>
      </w:r>
      <w:r w:rsidR="00783C06" w:rsidRPr="00650B38">
        <w:rPr>
          <w:rFonts w:ascii="Arial" w:hAnsi="Arial" w:cs="Arial"/>
          <w:lang w:val="en-US"/>
        </w:rPr>
        <w:t>rn</w:t>
      </w:r>
      <w:r w:rsidR="003B2FFA" w:rsidRPr="00650B38">
        <w:rPr>
          <w:rFonts w:ascii="Arial" w:hAnsi="Arial" w:cs="Arial"/>
          <w:lang w:val="en-US"/>
        </w:rPr>
        <w:t xml:space="preserve">s, we will </w:t>
      </w:r>
      <w:r w:rsidR="00783C06" w:rsidRPr="00650B38">
        <w:rPr>
          <w:rFonts w:ascii="Arial" w:hAnsi="Arial" w:cs="Arial"/>
          <w:lang w:val="en-US"/>
        </w:rPr>
        <w:t>once again call on experts to validate the pathways in a next step.</w:t>
      </w:r>
      <w:commentRangeEnd w:id="16"/>
      <w:r w:rsidR="002C134F">
        <w:rPr>
          <w:rStyle w:val="CommentReference"/>
        </w:rPr>
        <w:commentReference w:id="16"/>
      </w:r>
      <w:commentRangeEnd w:id="17"/>
      <w:r w:rsidR="00596C51">
        <w:rPr>
          <w:rStyle w:val="CommentReference"/>
        </w:rPr>
        <w:commentReference w:id="17"/>
      </w:r>
    </w:p>
    <w:p w14:paraId="41E17416" w14:textId="33B3305F" w:rsidR="00783C06" w:rsidRPr="00650B38" w:rsidRDefault="00783C06" w:rsidP="00F76806">
      <w:pPr>
        <w:spacing w:after="0" w:line="480" w:lineRule="auto"/>
        <w:rPr>
          <w:rFonts w:ascii="Arial" w:hAnsi="Arial" w:cs="Arial"/>
          <w:b/>
          <w:bCs/>
          <w:lang w:val="en-US"/>
        </w:rPr>
      </w:pPr>
      <w:r w:rsidRPr="00650B38">
        <w:rPr>
          <w:rFonts w:ascii="Arial" w:hAnsi="Arial" w:cs="Arial"/>
          <w:b/>
          <w:bCs/>
          <w:lang w:val="en-US"/>
        </w:rPr>
        <w:t>Step 4: Pathway validation</w:t>
      </w:r>
    </w:p>
    <w:p w14:paraId="0491BAFA" w14:textId="41E460D8" w:rsidR="00B34EB7" w:rsidRPr="00650B38" w:rsidRDefault="00D14C5F" w:rsidP="00A45310">
      <w:pPr>
        <w:spacing w:after="0" w:line="480" w:lineRule="auto"/>
        <w:ind w:firstLine="708"/>
        <w:rPr>
          <w:rFonts w:ascii="Arial" w:hAnsi="Arial" w:cs="Arial"/>
          <w:lang w:val="en-US"/>
        </w:rPr>
      </w:pPr>
      <w:r w:rsidRPr="00650B38">
        <w:rPr>
          <w:rFonts w:ascii="Arial" w:hAnsi="Arial" w:cs="Arial"/>
          <w:lang w:val="en-US"/>
        </w:rPr>
        <w:t xml:space="preserve">The purpose of this step is to present experts with the decision categories derived in the previous step to assess their suitability. </w:t>
      </w:r>
      <w:r w:rsidR="00A45310">
        <w:rPr>
          <w:rFonts w:ascii="Arial" w:hAnsi="Arial" w:cs="Arial"/>
          <w:lang w:val="en-US"/>
        </w:rPr>
        <w:t>It</w:t>
      </w:r>
      <w:r w:rsidR="00A45310" w:rsidRPr="00650B38">
        <w:rPr>
          <w:rFonts w:ascii="Arial" w:hAnsi="Arial" w:cs="Arial"/>
          <w:lang w:val="en-US"/>
        </w:rPr>
        <w:t xml:space="preserve"> </w:t>
      </w:r>
      <w:r w:rsidRPr="00650B38">
        <w:rPr>
          <w:rFonts w:ascii="Arial" w:hAnsi="Arial" w:cs="Arial"/>
          <w:lang w:val="en-US"/>
        </w:rPr>
        <w:t xml:space="preserve">will again take the form of a survey and participants can be recruited via the avenues presented in Step 2. There might be overlap between researchers filling in </w:t>
      </w:r>
      <w:r w:rsidR="00C1374A" w:rsidRPr="00650B38">
        <w:rPr>
          <w:rFonts w:ascii="Arial" w:hAnsi="Arial" w:cs="Arial"/>
          <w:lang w:val="en-US"/>
        </w:rPr>
        <w:t>both surveys</w:t>
      </w:r>
      <w:r w:rsidRPr="00650B38">
        <w:rPr>
          <w:rFonts w:ascii="Arial" w:hAnsi="Arial" w:cs="Arial"/>
          <w:lang w:val="en-US"/>
        </w:rPr>
        <w:t xml:space="preserve">, but we don’t see that as a problem. It might be worthwhile to </w:t>
      </w:r>
      <w:r w:rsidR="00C1374A" w:rsidRPr="00650B38">
        <w:rPr>
          <w:rFonts w:ascii="Arial" w:hAnsi="Arial" w:cs="Arial"/>
          <w:lang w:val="en-US"/>
        </w:rPr>
        <w:t xml:space="preserve">ask respondents of the validation survey whether they previously filled in the elicitation survey, </w:t>
      </w:r>
      <w:r w:rsidR="00F61C47">
        <w:rPr>
          <w:rFonts w:ascii="Arial" w:hAnsi="Arial" w:cs="Arial"/>
          <w:lang w:val="en-US"/>
        </w:rPr>
        <w:t xml:space="preserve">and by </w:t>
      </w:r>
      <w:r w:rsidR="00F14994">
        <w:rPr>
          <w:rFonts w:ascii="Arial" w:hAnsi="Arial" w:cs="Arial"/>
          <w:lang w:val="en-US"/>
        </w:rPr>
        <w:t>assigning</w:t>
      </w:r>
      <w:r w:rsidR="00F61C47">
        <w:rPr>
          <w:rFonts w:ascii="Arial" w:hAnsi="Arial" w:cs="Arial"/>
          <w:lang w:val="en-US"/>
        </w:rPr>
        <w:t xml:space="preserve"> </w:t>
      </w:r>
      <w:r w:rsidR="00F14994">
        <w:rPr>
          <w:rFonts w:ascii="Arial" w:hAnsi="Arial" w:cs="Arial"/>
          <w:lang w:val="en-US"/>
        </w:rPr>
        <w:t>respondents a unique identifier (e.g., four digit code),</w:t>
      </w:r>
      <w:r w:rsidR="00F61C47">
        <w:rPr>
          <w:rFonts w:ascii="Arial" w:hAnsi="Arial" w:cs="Arial"/>
          <w:lang w:val="en-US"/>
        </w:rPr>
        <w:t xml:space="preserve"> </w:t>
      </w:r>
      <w:r w:rsidR="00C1374A" w:rsidRPr="00650B38">
        <w:rPr>
          <w:rFonts w:ascii="Arial" w:hAnsi="Arial" w:cs="Arial"/>
          <w:lang w:val="en-US"/>
        </w:rPr>
        <w:t>their answers c</w:t>
      </w:r>
      <w:r w:rsidR="00F61C47">
        <w:rPr>
          <w:rFonts w:ascii="Arial" w:hAnsi="Arial" w:cs="Arial"/>
          <w:lang w:val="en-US"/>
        </w:rPr>
        <w:t xml:space="preserve">ould even be linked while maintaining </w:t>
      </w:r>
      <w:r w:rsidR="00C1374A" w:rsidRPr="00650B38">
        <w:rPr>
          <w:rFonts w:ascii="Arial" w:hAnsi="Arial" w:cs="Arial"/>
          <w:lang w:val="en-US"/>
        </w:rPr>
        <w:t>anonym</w:t>
      </w:r>
      <w:r w:rsidR="00F61C47">
        <w:rPr>
          <w:rFonts w:ascii="Arial" w:hAnsi="Arial" w:cs="Arial"/>
          <w:lang w:val="en-US"/>
        </w:rPr>
        <w:t>ity</w:t>
      </w:r>
      <w:r w:rsidR="00C1374A" w:rsidRPr="00650B38">
        <w:rPr>
          <w:rFonts w:ascii="Arial" w:hAnsi="Arial" w:cs="Arial"/>
          <w:lang w:val="en-US"/>
        </w:rPr>
        <w:t>.</w:t>
      </w:r>
      <w:r w:rsidR="00CE53DB" w:rsidRPr="00650B38">
        <w:rPr>
          <w:rFonts w:ascii="Arial" w:hAnsi="Arial" w:cs="Arial"/>
          <w:lang w:val="en-US"/>
        </w:rPr>
        <w:t xml:space="preserve"> Below, we will first describe what the validation survey c</w:t>
      </w:r>
      <w:r w:rsidR="00B34EB7" w:rsidRPr="00650B38">
        <w:rPr>
          <w:rFonts w:ascii="Arial" w:hAnsi="Arial" w:cs="Arial"/>
          <w:lang w:val="en-US"/>
        </w:rPr>
        <w:t>ould</w:t>
      </w:r>
      <w:r w:rsidR="00CE53DB" w:rsidRPr="00650B38">
        <w:rPr>
          <w:rFonts w:ascii="Arial" w:hAnsi="Arial" w:cs="Arial"/>
          <w:lang w:val="en-US"/>
        </w:rPr>
        <w:t xml:space="preserve"> look like, and then we explain how </w:t>
      </w:r>
      <w:r w:rsidR="00E37D04" w:rsidRPr="00650B38">
        <w:rPr>
          <w:rFonts w:ascii="Arial" w:hAnsi="Arial" w:cs="Arial"/>
          <w:lang w:val="en-US"/>
        </w:rPr>
        <w:t>its</w:t>
      </w:r>
      <w:r w:rsidR="00CE53DB" w:rsidRPr="00650B38">
        <w:rPr>
          <w:rFonts w:ascii="Arial" w:hAnsi="Arial" w:cs="Arial"/>
          <w:lang w:val="en-US"/>
        </w:rPr>
        <w:t xml:space="preserve"> outcome can influence the eventual multiverse analysis. </w:t>
      </w:r>
    </w:p>
    <w:p w14:paraId="1AE015AE" w14:textId="7552C028" w:rsidR="00EC3313" w:rsidRPr="00650B38" w:rsidRDefault="00E37D04" w:rsidP="00A45310">
      <w:pPr>
        <w:spacing w:after="0" w:line="480" w:lineRule="auto"/>
        <w:ind w:firstLine="708"/>
        <w:rPr>
          <w:rFonts w:ascii="Arial" w:hAnsi="Arial" w:cs="Arial"/>
          <w:lang w:val="en-US"/>
        </w:rPr>
      </w:pPr>
      <w:r w:rsidRPr="00650B38">
        <w:rPr>
          <w:rFonts w:ascii="Arial" w:hAnsi="Arial" w:cs="Arial"/>
          <w:lang w:val="en-US"/>
        </w:rPr>
        <w:t xml:space="preserve">First, it is important to </w:t>
      </w:r>
      <w:r w:rsidR="00A45310">
        <w:rPr>
          <w:rFonts w:ascii="Arial" w:hAnsi="Arial" w:cs="Arial"/>
          <w:lang w:val="en-US"/>
        </w:rPr>
        <w:t>convey</w:t>
      </w:r>
      <w:r w:rsidR="00A45310" w:rsidRPr="00650B38">
        <w:rPr>
          <w:rFonts w:ascii="Arial" w:hAnsi="Arial" w:cs="Arial"/>
          <w:lang w:val="en-US"/>
        </w:rPr>
        <w:t xml:space="preserve"> </w:t>
      </w:r>
      <w:r w:rsidRPr="00650B38">
        <w:rPr>
          <w:rFonts w:ascii="Arial" w:hAnsi="Arial" w:cs="Arial"/>
          <w:lang w:val="en-US"/>
        </w:rPr>
        <w:t xml:space="preserve">the goal of the survey to the participants. This </w:t>
      </w:r>
      <w:r w:rsidR="00B15246">
        <w:rPr>
          <w:rFonts w:ascii="Arial" w:hAnsi="Arial" w:cs="Arial"/>
          <w:lang w:val="en-US"/>
        </w:rPr>
        <w:t xml:space="preserve">explanation </w:t>
      </w:r>
      <w:r w:rsidRPr="00650B38">
        <w:rPr>
          <w:rFonts w:ascii="Arial" w:hAnsi="Arial" w:cs="Arial"/>
          <w:lang w:val="en-US"/>
        </w:rPr>
        <w:t>should include a brief description of what a multiverse analysis entail</w:t>
      </w:r>
      <w:r w:rsidR="005D4294">
        <w:rPr>
          <w:rFonts w:ascii="Arial" w:hAnsi="Arial" w:cs="Arial"/>
          <w:lang w:val="en-US"/>
        </w:rPr>
        <w:t>s</w:t>
      </w:r>
      <w:r w:rsidRPr="00650B38">
        <w:rPr>
          <w:rFonts w:ascii="Arial" w:hAnsi="Arial" w:cs="Arial"/>
          <w:lang w:val="en-US"/>
        </w:rPr>
        <w:t xml:space="preserve">, and what its primary purpose is </w:t>
      </w:r>
      <w:r w:rsidR="00C15771" w:rsidRPr="00650B38">
        <w:rPr>
          <w:rFonts w:ascii="Arial" w:hAnsi="Arial" w:cs="Arial"/>
          <w:lang w:val="en-US"/>
        </w:rPr>
        <w:t>for</w:t>
      </w:r>
      <w:r w:rsidRPr="00650B38">
        <w:rPr>
          <w:rFonts w:ascii="Arial" w:hAnsi="Arial" w:cs="Arial"/>
          <w:lang w:val="en-US"/>
        </w:rPr>
        <w:t xml:space="preserve"> the current st</w:t>
      </w:r>
      <w:r w:rsidR="00C15771" w:rsidRPr="00650B38">
        <w:rPr>
          <w:rFonts w:ascii="Arial" w:hAnsi="Arial" w:cs="Arial"/>
          <w:lang w:val="en-US"/>
        </w:rPr>
        <w:t xml:space="preserve">udy </w:t>
      </w:r>
      <w:r w:rsidRPr="00650B38">
        <w:rPr>
          <w:rFonts w:ascii="Arial" w:hAnsi="Arial" w:cs="Arial"/>
          <w:lang w:val="en-US"/>
        </w:rPr>
        <w:t xml:space="preserve">(e.g., assessing robustness, examining boundary conditions, or increasing transparency; see Step 1). </w:t>
      </w:r>
      <w:r w:rsidR="00C15771" w:rsidRPr="00650B38">
        <w:rPr>
          <w:rFonts w:ascii="Arial" w:hAnsi="Arial" w:cs="Arial"/>
          <w:lang w:val="en-US"/>
        </w:rPr>
        <w:t xml:space="preserve">Then, one would present participants with all the selected options for a given category (e.g., handling missing data, dealing with </w:t>
      </w:r>
      <w:r w:rsidR="00C15771" w:rsidRPr="00650B38">
        <w:rPr>
          <w:rFonts w:ascii="Arial" w:hAnsi="Arial" w:cs="Arial"/>
          <w:lang w:val="en-US"/>
        </w:rPr>
        <w:lastRenderedPageBreak/>
        <w:t xml:space="preserve">outliers, and so on), and they would judge which option(s) would be appropriate. So participants would, for instance, see all possible approaches to handle missing data, and they would have to </w:t>
      </w:r>
      <w:r w:rsidR="006E5638" w:rsidRPr="00650B38">
        <w:rPr>
          <w:rFonts w:ascii="Arial" w:hAnsi="Arial" w:cs="Arial"/>
          <w:lang w:val="en-US"/>
        </w:rPr>
        <w:t xml:space="preserve">indicate for each one whether they deem them appropriate. One could offer them three response options: </w:t>
      </w:r>
      <w:r w:rsidR="006E5638" w:rsidRPr="00650B38">
        <w:rPr>
          <w:rFonts w:ascii="Arial" w:hAnsi="Arial" w:cs="Arial"/>
          <w:i/>
          <w:iCs/>
          <w:lang w:val="en-US"/>
        </w:rPr>
        <w:t>appropriate</w:t>
      </w:r>
      <w:r w:rsidR="006E5638" w:rsidRPr="00650B38">
        <w:rPr>
          <w:rFonts w:ascii="Arial" w:hAnsi="Arial" w:cs="Arial"/>
          <w:lang w:val="en-US"/>
        </w:rPr>
        <w:t xml:space="preserve">, </w:t>
      </w:r>
      <w:r w:rsidR="006E5638" w:rsidRPr="00650B38">
        <w:rPr>
          <w:rFonts w:ascii="Arial" w:hAnsi="Arial" w:cs="Arial"/>
          <w:i/>
          <w:iCs/>
          <w:lang w:val="en-US"/>
        </w:rPr>
        <w:t>not appropriate</w:t>
      </w:r>
      <w:r w:rsidR="006E5638" w:rsidRPr="00650B38">
        <w:rPr>
          <w:rFonts w:ascii="Arial" w:hAnsi="Arial" w:cs="Arial"/>
          <w:lang w:val="en-US"/>
        </w:rPr>
        <w:t xml:space="preserve">, or </w:t>
      </w:r>
      <w:r w:rsidR="006E5638" w:rsidRPr="00650B38">
        <w:rPr>
          <w:rFonts w:ascii="Arial" w:hAnsi="Arial" w:cs="Arial"/>
          <w:i/>
          <w:iCs/>
          <w:lang w:val="en-US"/>
        </w:rPr>
        <w:t>don’t know</w:t>
      </w:r>
      <w:r w:rsidR="006E5638" w:rsidRPr="00650B38">
        <w:rPr>
          <w:rFonts w:ascii="Arial" w:hAnsi="Arial" w:cs="Arial"/>
          <w:lang w:val="en-US"/>
        </w:rPr>
        <w:t xml:space="preserve">. </w:t>
      </w:r>
      <w:r w:rsidR="00EC3313" w:rsidRPr="00650B38">
        <w:rPr>
          <w:rFonts w:ascii="Arial" w:hAnsi="Arial" w:cs="Arial"/>
          <w:lang w:val="en-US"/>
        </w:rPr>
        <w:t>Subsequently</w:t>
      </w:r>
      <w:r w:rsidR="006E5638" w:rsidRPr="00650B38">
        <w:rPr>
          <w:rFonts w:ascii="Arial" w:hAnsi="Arial" w:cs="Arial"/>
          <w:lang w:val="en-US"/>
        </w:rPr>
        <w:t>, participants would be asked to rank-order all the appropriate options from best/most preferred to worst/least preferred (yet still appropriate), not allowing ties. This will be done for all decision categories</w:t>
      </w:r>
      <w:r w:rsidR="005E1064" w:rsidRPr="00650B38">
        <w:rPr>
          <w:rFonts w:ascii="Arial" w:hAnsi="Arial" w:cs="Arial"/>
          <w:lang w:val="en-US"/>
        </w:rPr>
        <w:t xml:space="preserve"> separately, and the top option per category could be combined to form a single analysis pipeline per </w:t>
      </w:r>
      <w:r w:rsidR="00B15246">
        <w:rPr>
          <w:rFonts w:ascii="Arial" w:hAnsi="Arial" w:cs="Arial"/>
          <w:lang w:val="en-US"/>
        </w:rPr>
        <w:t>survey respondent</w:t>
      </w:r>
      <w:r w:rsidR="005E1064" w:rsidRPr="00650B38">
        <w:rPr>
          <w:rFonts w:ascii="Arial" w:hAnsi="Arial" w:cs="Arial"/>
          <w:lang w:val="en-US"/>
        </w:rPr>
        <w:t>. If this would result in a pipeline that is incompatible</w:t>
      </w:r>
      <w:commentRangeStart w:id="18"/>
      <w:commentRangeEnd w:id="18"/>
      <w:r w:rsidR="002C134F">
        <w:rPr>
          <w:rStyle w:val="CommentReference"/>
        </w:rPr>
        <w:commentReference w:id="18"/>
      </w:r>
      <w:r w:rsidR="005E1064" w:rsidRPr="00650B38">
        <w:rPr>
          <w:rFonts w:ascii="Arial" w:hAnsi="Arial" w:cs="Arial"/>
          <w:lang w:val="en-US"/>
        </w:rPr>
        <w:t xml:space="preserve"> participants are prompted to reconsider their responses. </w:t>
      </w:r>
    </w:p>
    <w:p w14:paraId="531AB525" w14:textId="7145D659" w:rsidR="00101812" w:rsidRPr="00650B38" w:rsidRDefault="005E1064" w:rsidP="00A45310">
      <w:pPr>
        <w:spacing w:after="0" w:line="480" w:lineRule="auto"/>
        <w:ind w:firstLine="708"/>
        <w:rPr>
          <w:rFonts w:ascii="Arial" w:hAnsi="Arial" w:cs="Arial"/>
          <w:lang w:val="en-US"/>
        </w:rPr>
      </w:pPr>
      <w:r w:rsidRPr="00650B38">
        <w:rPr>
          <w:rFonts w:ascii="Arial" w:hAnsi="Arial" w:cs="Arial"/>
          <w:lang w:val="en-US"/>
        </w:rPr>
        <w:t>In a next phase</w:t>
      </w:r>
      <w:r w:rsidR="00EC3313" w:rsidRPr="00650B38">
        <w:rPr>
          <w:rFonts w:ascii="Arial" w:hAnsi="Arial" w:cs="Arial"/>
          <w:lang w:val="en-US"/>
        </w:rPr>
        <w:t xml:space="preserve"> of the survey</w:t>
      </w:r>
      <w:r w:rsidRPr="00650B38">
        <w:rPr>
          <w:rFonts w:ascii="Arial" w:hAnsi="Arial" w:cs="Arial"/>
          <w:lang w:val="en-US"/>
        </w:rPr>
        <w:t xml:space="preserve">, participants get </w:t>
      </w:r>
      <w:r w:rsidR="00247C2C">
        <w:rPr>
          <w:rFonts w:ascii="Arial" w:hAnsi="Arial" w:cs="Arial"/>
          <w:lang w:val="en-US"/>
        </w:rPr>
        <w:t>an</w:t>
      </w:r>
      <w:r w:rsidR="00247C2C" w:rsidRPr="00650B38">
        <w:rPr>
          <w:rFonts w:ascii="Arial" w:hAnsi="Arial" w:cs="Arial"/>
          <w:lang w:val="en-US"/>
        </w:rPr>
        <w:t xml:space="preserve"> </w:t>
      </w:r>
      <w:r w:rsidRPr="00650B38">
        <w:rPr>
          <w:rFonts w:ascii="Arial" w:hAnsi="Arial" w:cs="Arial"/>
          <w:lang w:val="en-US"/>
        </w:rPr>
        <w:t xml:space="preserve">opportunity to change the order of the steps. The default order, determined in Step 3, is shown to participants, but they can rearrange them as they see fit. </w:t>
      </w:r>
      <w:r w:rsidR="00101812" w:rsidRPr="00650B38">
        <w:rPr>
          <w:rFonts w:ascii="Arial" w:hAnsi="Arial" w:cs="Arial"/>
          <w:lang w:val="en-US"/>
        </w:rPr>
        <w:t>Then</w:t>
      </w:r>
      <w:r w:rsidRPr="00650B38">
        <w:rPr>
          <w:rFonts w:ascii="Arial" w:hAnsi="Arial" w:cs="Arial"/>
          <w:lang w:val="en-US"/>
        </w:rPr>
        <w:t>, participants are prompted via an open-ended question</w:t>
      </w:r>
      <w:r w:rsidR="00EC3313" w:rsidRPr="00650B38">
        <w:rPr>
          <w:rFonts w:ascii="Arial" w:hAnsi="Arial" w:cs="Arial"/>
          <w:lang w:val="en-US"/>
        </w:rPr>
        <w:t xml:space="preserve"> to provide feedback or clarification if needed. For instance, they could </w:t>
      </w:r>
      <w:r w:rsidR="00B15246" w:rsidRPr="00650B38">
        <w:rPr>
          <w:rFonts w:ascii="Arial" w:hAnsi="Arial" w:cs="Arial"/>
          <w:lang w:val="en-US"/>
        </w:rPr>
        <w:t>indicate</w:t>
      </w:r>
      <w:r w:rsidR="00EC3313" w:rsidRPr="00650B38">
        <w:rPr>
          <w:rFonts w:ascii="Arial" w:hAnsi="Arial" w:cs="Arial"/>
          <w:lang w:val="en-US"/>
        </w:rPr>
        <w:t xml:space="preserve"> that their preferred option was actually not included</w:t>
      </w:r>
      <w:r w:rsidRPr="00650B38">
        <w:rPr>
          <w:rFonts w:ascii="Arial" w:hAnsi="Arial" w:cs="Arial"/>
          <w:lang w:val="en-US"/>
        </w:rPr>
        <w:t xml:space="preserve"> </w:t>
      </w:r>
      <w:r w:rsidR="00EC3313" w:rsidRPr="00650B38">
        <w:rPr>
          <w:rFonts w:ascii="Arial" w:hAnsi="Arial" w:cs="Arial"/>
          <w:lang w:val="en-US"/>
        </w:rPr>
        <w:t xml:space="preserve">(despite the thorough elicitation process), and specify how that would change their single pathways analysis. </w:t>
      </w:r>
      <w:r w:rsidR="00101812" w:rsidRPr="00650B38">
        <w:rPr>
          <w:rFonts w:ascii="Arial" w:hAnsi="Arial" w:cs="Arial"/>
          <w:lang w:val="en-US"/>
        </w:rPr>
        <w:t xml:space="preserve">Finally, participants are asked to rate how confident they feel about their </w:t>
      </w:r>
      <w:r w:rsidR="00B15246" w:rsidRPr="00650B38">
        <w:rPr>
          <w:rFonts w:ascii="Arial" w:hAnsi="Arial" w:cs="Arial"/>
          <w:lang w:val="en-US"/>
        </w:rPr>
        <w:t>answers and</w:t>
      </w:r>
      <w:r w:rsidR="00101812" w:rsidRPr="00650B38">
        <w:rPr>
          <w:rFonts w:ascii="Arial" w:hAnsi="Arial" w:cs="Arial"/>
          <w:lang w:val="en-US"/>
        </w:rPr>
        <w:t xml:space="preserve"> indicate their level of expertise in that particular research domain. </w:t>
      </w:r>
      <w:r w:rsidR="00CE53DB" w:rsidRPr="00650B38">
        <w:rPr>
          <w:rFonts w:ascii="Arial" w:hAnsi="Arial" w:cs="Arial"/>
          <w:lang w:val="en-US"/>
        </w:rPr>
        <w:t xml:space="preserve">Note that </w:t>
      </w:r>
      <w:r w:rsidR="00101812" w:rsidRPr="00650B38">
        <w:rPr>
          <w:rFonts w:ascii="Arial" w:hAnsi="Arial" w:cs="Arial"/>
          <w:lang w:val="en-US"/>
        </w:rPr>
        <w:t>one can envision several variations of the validation survey as presented here. Indeed, the current description is meant as template that can be adjusted as researchers see fit</w:t>
      </w:r>
      <w:r w:rsidR="00C228D5" w:rsidRPr="00650B38">
        <w:rPr>
          <w:rFonts w:ascii="Arial" w:hAnsi="Arial" w:cs="Arial"/>
          <w:lang w:val="en-US"/>
        </w:rPr>
        <w:t xml:space="preserve"> (see e.g., van Leeuwen et al., in preparation)</w:t>
      </w:r>
      <w:r w:rsidR="00101812" w:rsidRPr="00650B38">
        <w:rPr>
          <w:rFonts w:ascii="Arial" w:hAnsi="Arial" w:cs="Arial"/>
          <w:lang w:val="en-US"/>
        </w:rPr>
        <w:t>.</w:t>
      </w:r>
    </w:p>
    <w:p w14:paraId="4497B8E7" w14:textId="77FA6EF1" w:rsidR="00B15246" w:rsidRDefault="00863FA6" w:rsidP="00B15246">
      <w:pPr>
        <w:spacing w:after="0" w:line="480" w:lineRule="auto"/>
        <w:ind w:firstLine="708"/>
        <w:rPr>
          <w:rFonts w:ascii="Arial" w:hAnsi="Arial" w:cs="Arial"/>
          <w:lang w:val="en-US"/>
        </w:rPr>
      </w:pPr>
      <w:r w:rsidRPr="00650B38">
        <w:rPr>
          <w:rFonts w:ascii="Arial" w:hAnsi="Arial" w:cs="Arial"/>
          <w:lang w:val="en-US"/>
        </w:rPr>
        <w:t>The same holds for how to translate the responses to the validation survey into a final multiverse. One could</w:t>
      </w:r>
      <w:r w:rsidR="00B15246">
        <w:rPr>
          <w:rFonts w:ascii="Arial" w:hAnsi="Arial" w:cs="Arial"/>
          <w:lang w:val="en-US"/>
        </w:rPr>
        <w:t>,</w:t>
      </w:r>
      <w:r w:rsidRPr="00650B38">
        <w:rPr>
          <w:rFonts w:ascii="Arial" w:hAnsi="Arial" w:cs="Arial"/>
          <w:lang w:val="en-US"/>
        </w:rPr>
        <w:t xml:space="preserve"> for example</w:t>
      </w:r>
      <w:r w:rsidR="00B15246">
        <w:rPr>
          <w:rFonts w:ascii="Arial" w:hAnsi="Arial" w:cs="Arial"/>
          <w:lang w:val="en-US"/>
        </w:rPr>
        <w:t>,</w:t>
      </w:r>
      <w:r w:rsidRPr="00650B38">
        <w:rPr>
          <w:rFonts w:ascii="Arial" w:hAnsi="Arial" w:cs="Arial"/>
          <w:lang w:val="en-US"/>
        </w:rPr>
        <w:t xml:space="preserve"> only select the single pathway analysis provided by each respondent, potentially attaching more weight to pathways from those that indicated high levels of confidence and expertise. This option is particularly attractive when the full multiverse from Step 3 is too large to be computationally feasible, and the number of respondents is substantial. </w:t>
      </w:r>
      <w:r w:rsidR="00FB7C22">
        <w:rPr>
          <w:rFonts w:ascii="Arial" w:hAnsi="Arial" w:cs="Arial"/>
          <w:lang w:val="en-US"/>
        </w:rPr>
        <w:t>Note that such an approach is conceptually similar to a many-analyst project (</w:t>
      </w:r>
      <w:proofErr w:type="spellStart"/>
      <w:r w:rsidR="00FB7C22" w:rsidRPr="00C54FBF">
        <w:rPr>
          <w:rFonts w:ascii="Arial" w:hAnsi="Arial" w:cs="Arial"/>
          <w:lang w:val="en-US"/>
        </w:rPr>
        <w:t>Botvinik-Neze</w:t>
      </w:r>
      <w:r w:rsidR="00FB7C22">
        <w:rPr>
          <w:rFonts w:ascii="Arial" w:hAnsi="Arial" w:cs="Arial"/>
          <w:lang w:val="en-US"/>
        </w:rPr>
        <w:t>r</w:t>
      </w:r>
      <w:proofErr w:type="spellEnd"/>
      <w:r w:rsidR="00FB7C22">
        <w:rPr>
          <w:rFonts w:ascii="Arial" w:hAnsi="Arial" w:cs="Arial"/>
          <w:lang w:val="en-US"/>
        </w:rPr>
        <w:t xml:space="preserve"> et al., 2020; </w:t>
      </w:r>
      <w:proofErr w:type="spellStart"/>
      <w:r w:rsidR="00FB7C22" w:rsidRPr="00BE7465">
        <w:rPr>
          <w:rFonts w:ascii="Arial" w:hAnsi="Arial" w:cs="Arial"/>
          <w:lang w:val="en-US"/>
        </w:rPr>
        <w:t>Hoogeveen</w:t>
      </w:r>
      <w:proofErr w:type="spellEnd"/>
      <w:r w:rsidR="00FB7C22">
        <w:rPr>
          <w:rFonts w:ascii="Arial" w:hAnsi="Arial" w:cs="Arial"/>
          <w:lang w:val="en-US"/>
        </w:rPr>
        <w:t xml:space="preserve"> et al., 2022; </w:t>
      </w:r>
      <w:proofErr w:type="spellStart"/>
      <w:r w:rsidR="00FB7C22">
        <w:rPr>
          <w:rFonts w:ascii="Arial" w:hAnsi="Arial" w:cs="Arial"/>
          <w:lang w:val="en-US"/>
        </w:rPr>
        <w:t>Silberzahn</w:t>
      </w:r>
      <w:proofErr w:type="spellEnd"/>
      <w:r w:rsidR="00FB7C22">
        <w:rPr>
          <w:rFonts w:ascii="Arial" w:hAnsi="Arial" w:cs="Arial"/>
          <w:lang w:val="en-US"/>
        </w:rPr>
        <w:t xml:space="preserve"> et al., 2018) </w:t>
      </w:r>
      <w:r w:rsidR="009255EA" w:rsidRPr="00650B38">
        <w:rPr>
          <w:rFonts w:ascii="Arial" w:hAnsi="Arial" w:cs="Arial"/>
          <w:lang w:val="en-US"/>
        </w:rPr>
        <w:t xml:space="preserve">Alternatively, one could opt </w:t>
      </w:r>
      <w:r w:rsidR="0068752F" w:rsidRPr="00650B38">
        <w:rPr>
          <w:rFonts w:ascii="Arial" w:hAnsi="Arial" w:cs="Arial"/>
          <w:lang w:val="en-US"/>
        </w:rPr>
        <w:t>to only include th</w:t>
      </w:r>
      <w:r w:rsidR="009255EA" w:rsidRPr="00650B38">
        <w:rPr>
          <w:rFonts w:ascii="Arial" w:hAnsi="Arial" w:cs="Arial"/>
          <w:lang w:val="en-US"/>
        </w:rPr>
        <w:t>ose</w:t>
      </w:r>
      <w:r w:rsidR="0068752F" w:rsidRPr="00650B38">
        <w:rPr>
          <w:rFonts w:ascii="Arial" w:hAnsi="Arial" w:cs="Arial"/>
          <w:lang w:val="en-US"/>
        </w:rPr>
        <w:t xml:space="preserve"> data-processing and -analysis choices that were deemed appropriate by a convincing majority of the respondents (e.g., 80% or more, </w:t>
      </w:r>
      <w:r w:rsidR="0068752F" w:rsidRPr="00650B38">
        <w:rPr>
          <w:rFonts w:ascii="Arial" w:hAnsi="Arial" w:cs="Arial"/>
          <w:lang w:val="en-US"/>
        </w:rPr>
        <w:lastRenderedPageBreak/>
        <w:t xml:space="preserve">though one could again opt to attach more weight to the opinion of </w:t>
      </w:r>
      <w:r w:rsidR="009255EA" w:rsidRPr="00650B38">
        <w:rPr>
          <w:rFonts w:ascii="Arial" w:hAnsi="Arial" w:cs="Arial"/>
          <w:lang w:val="en-US"/>
        </w:rPr>
        <w:t>respondents</w:t>
      </w:r>
      <w:r w:rsidR="0068752F" w:rsidRPr="00650B38">
        <w:rPr>
          <w:rFonts w:ascii="Arial" w:hAnsi="Arial" w:cs="Arial"/>
          <w:lang w:val="en-US"/>
        </w:rPr>
        <w:t xml:space="preserve"> with higher self-rated confidence and expertise). The final multiverse would then be formed by all compatible combinations of the choices that meet the employed cutoff. </w:t>
      </w:r>
      <w:r w:rsidR="00EF4C17" w:rsidRPr="00650B38">
        <w:rPr>
          <w:rFonts w:ascii="Arial" w:hAnsi="Arial" w:cs="Arial"/>
          <w:lang w:val="en-US"/>
        </w:rPr>
        <w:t xml:space="preserve">As a slight variation to this approach, one could use the </w:t>
      </w:r>
      <w:r w:rsidR="00F508E9">
        <w:rPr>
          <w:rFonts w:ascii="Arial" w:hAnsi="Arial" w:cs="Arial"/>
          <w:lang w:val="en-US"/>
        </w:rPr>
        <w:t>median</w:t>
      </w:r>
      <w:r w:rsidR="00EF4C17" w:rsidRPr="00650B38">
        <w:rPr>
          <w:rFonts w:ascii="Arial" w:hAnsi="Arial" w:cs="Arial"/>
          <w:lang w:val="en-US"/>
        </w:rPr>
        <w:t xml:space="preserve"> preference </w:t>
      </w:r>
      <w:r w:rsidR="00F508E9">
        <w:rPr>
          <w:rFonts w:ascii="Arial" w:hAnsi="Arial" w:cs="Arial"/>
          <w:lang w:val="en-US"/>
        </w:rPr>
        <w:t>ranking</w:t>
      </w:r>
      <w:r w:rsidR="00EF4C17" w:rsidRPr="00650B38">
        <w:rPr>
          <w:rFonts w:ascii="Arial" w:hAnsi="Arial" w:cs="Arial"/>
          <w:lang w:val="en-US"/>
        </w:rPr>
        <w:t xml:space="preserve"> from the validation survey to attach more weight to particular choices, and thus</w:t>
      </w:r>
      <w:r w:rsidR="00B15246">
        <w:rPr>
          <w:rFonts w:ascii="Arial" w:hAnsi="Arial" w:cs="Arial"/>
          <w:lang w:val="en-US"/>
        </w:rPr>
        <w:t>,</w:t>
      </w:r>
      <w:r w:rsidR="00EF4C17" w:rsidRPr="00650B38">
        <w:rPr>
          <w:rFonts w:ascii="Arial" w:hAnsi="Arial" w:cs="Arial"/>
          <w:lang w:val="en-US"/>
        </w:rPr>
        <w:t xml:space="preserve"> particular pathways. </w:t>
      </w:r>
    </w:p>
    <w:p w14:paraId="1105B9F4" w14:textId="281B4115" w:rsidR="00EF441B" w:rsidRPr="00650B38" w:rsidRDefault="00EF4C17" w:rsidP="00A45310">
      <w:pPr>
        <w:spacing w:after="0" w:line="480" w:lineRule="auto"/>
        <w:ind w:firstLine="708"/>
        <w:rPr>
          <w:rFonts w:ascii="Arial" w:hAnsi="Arial" w:cs="Arial"/>
          <w:lang w:val="en-US"/>
        </w:rPr>
      </w:pPr>
      <w:r w:rsidRPr="00650B38">
        <w:rPr>
          <w:rFonts w:ascii="Arial" w:hAnsi="Arial" w:cs="Arial"/>
          <w:lang w:val="en-US"/>
        </w:rPr>
        <w:t xml:space="preserve">Note though that </w:t>
      </w:r>
      <w:r w:rsidR="009255EA" w:rsidRPr="00650B38">
        <w:rPr>
          <w:rFonts w:ascii="Arial" w:hAnsi="Arial" w:cs="Arial"/>
          <w:lang w:val="en-US"/>
        </w:rPr>
        <w:t>the resulting multiverse, though smaller than the full multiverse from Step 3, might still be too large</w:t>
      </w:r>
      <w:r w:rsidR="00E52CE1" w:rsidRPr="00650B38">
        <w:rPr>
          <w:rFonts w:ascii="Arial" w:hAnsi="Arial" w:cs="Arial"/>
          <w:lang w:val="en-US"/>
        </w:rPr>
        <w:t>. To address that issue, we suggest one of the following solutions</w:t>
      </w:r>
      <w:r w:rsidR="00CD04C8" w:rsidRPr="00650B38">
        <w:rPr>
          <w:rFonts w:ascii="Arial" w:hAnsi="Arial" w:cs="Arial"/>
          <w:lang w:val="en-US"/>
        </w:rPr>
        <w:t xml:space="preserve"> (or a combination of them)</w:t>
      </w:r>
      <w:r w:rsidR="00E52CE1" w:rsidRPr="00650B38">
        <w:rPr>
          <w:rFonts w:ascii="Arial" w:hAnsi="Arial" w:cs="Arial"/>
          <w:lang w:val="en-US"/>
        </w:rPr>
        <w:t>. The most straightforward one is to increase the threshold for including a particular data-processing or -analysis choice (e.g., 90% of respondents considering it appropriate instead of 80%). Secondly, one could rank order the pathways based on the normalized</w:t>
      </w:r>
      <w:r w:rsidR="0045337B" w:rsidRPr="00650B38">
        <w:rPr>
          <w:rFonts w:ascii="Arial" w:hAnsi="Arial" w:cs="Arial"/>
          <w:lang w:val="en-US"/>
        </w:rPr>
        <w:t xml:space="preserve"> </w:t>
      </w:r>
      <w:r w:rsidR="00F508E9">
        <w:rPr>
          <w:rFonts w:ascii="Arial" w:hAnsi="Arial" w:cs="Arial"/>
          <w:lang w:val="en-US"/>
        </w:rPr>
        <w:t xml:space="preserve">median </w:t>
      </w:r>
      <w:r w:rsidR="0045337B" w:rsidRPr="00650B38">
        <w:rPr>
          <w:rFonts w:ascii="Arial" w:hAnsi="Arial" w:cs="Arial"/>
          <w:lang w:val="en-US"/>
        </w:rPr>
        <w:t xml:space="preserve">preference </w:t>
      </w:r>
      <w:r w:rsidR="00F508E9">
        <w:rPr>
          <w:rFonts w:ascii="Arial" w:hAnsi="Arial" w:cs="Arial"/>
          <w:lang w:val="en-US"/>
        </w:rPr>
        <w:t>ranking</w:t>
      </w:r>
      <w:r w:rsidR="0045337B" w:rsidRPr="00650B38">
        <w:rPr>
          <w:rFonts w:ascii="Arial" w:hAnsi="Arial" w:cs="Arial"/>
          <w:lang w:val="en-US"/>
        </w:rPr>
        <w:t xml:space="preserve"> of their respective data-processing and -analysis choices. Subsequently, one could take the top X choices depending on how extensive one </w:t>
      </w:r>
      <w:r w:rsidR="00B15246" w:rsidRPr="00650B38">
        <w:rPr>
          <w:rFonts w:ascii="Arial" w:hAnsi="Arial" w:cs="Arial"/>
          <w:lang w:val="en-US"/>
        </w:rPr>
        <w:t>wants</w:t>
      </w:r>
      <w:r w:rsidR="0045337B" w:rsidRPr="00650B38">
        <w:rPr>
          <w:rFonts w:ascii="Arial" w:hAnsi="Arial" w:cs="Arial"/>
          <w:lang w:val="en-US"/>
        </w:rPr>
        <w:t xml:space="preserve"> their final multiverse to be</w:t>
      </w:r>
      <w:r w:rsidR="00323A4A" w:rsidRPr="00650B38">
        <w:rPr>
          <w:rFonts w:ascii="Arial" w:hAnsi="Arial" w:cs="Arial"/>
          <w:lang w:val="en-US"/>
        </w:rPr>
        <w:t>,</w:t>
      </w:r>
      <w:r w:rsidR="0045337B" w:rsidRPr="00650B38">
        <w:rPr>
          <w:rFonts w:ascii="Arial" w:hAnsi="Arial" w:cs="Arial"/>
          <w:lang w:val="en-US"/>
        </w:rPr>
        <w:t xml:space="preserve"> taking into account the computational feasibility of running all these analyses.</w:t>
      </w:r>
      <w:r w:rsidR="00E52CE1" w:rsidRPr="00650B38">
        <w:rPr>
          <w:rFonts w:ascii="Arial" w:hAnsi="Arial" w:cs="Arial"/>
          <w:lang w:val="en-US"/>
        </w:rPr>
        <w:t xml:space="preserve"> </w:t>
      </w:r>
      <w:r w:rsidR="0045337B" w:rsidRPr="00650B38">
        <w:rPr>
          <w:rFonts w:ascii="Arial" w:hAnsi="Arial" w:cs="Arial"/>
          <w:lang w:val="en-US"/>
        </w:rPr>
        <w:t xml:space="preserve">Finally, one could </w:t>
      </w:r>
      <w:r w:rsidR="00CD04C8" w:rsidRPr="00650B38">
        <w:rPr>
          <w:rFonts w:ascii="Arial" w:hAnsi="Arial" w:cs="Arial"/>
          <w:lang w:val="en-US"/>
        </w:rPr>
        <w:t>also draw a random sample of pathways that met the threshold for inclusion</w:t>
      </w:r>
      <w:r w:rsidR="00323A4A" w:rsidRPr="00650B38">
        <w:rPr>
          <w:rFonts w:ascii="Arial" w:hAnsi="Arial" w:cs="Arial"/>
          <w:lang w:val="en-US"/>
        </w:rPr>
        <w:t xml:space="preserve">, with sample size depending on the available resources. Again, </w:t>
      </w:r>
      <w:r w:rsidR="00CD04C8" w:rsidRPr="00650B38">
        <w:rPr>
          <w:rFonts w:ascii="Arial" w:hAnsi="Arial" w:cs="Arial"/>
          <w:lang w:val="en-US"/>
        </w:rPr>
        <w:t xml:space="preserve">one could consider attaching more weight to certain pathways such that they have a higher probability of being included in the sample. </w:t>
      </w:r>
    </w:p>
    <w:p w14:paraId="4F3509E8" w14:textId="0B21F899" w:rsidR="00CE53DB" w:rsidRPr="00650B38" w:rsidRDefault="00EF441B" w:rsidP="00A45310">
      <w:pPr>
        <w:spacing w:after="0" w:line="480" w:lineRule="auto"/>
        <w:ind w:firstLine="708"/>
        <w:rPr>
          <w:rFonts w:ascii="Arial" w:hAnsi="Arial" w:cs="Arial"/>
          <w:lang w:val="en-US"/>
        </w:rPr>
      </w:pPr>
      <w:r w:rsidRPr="00650B38">
        <w:rPr>
          <w:rFonts w:ascii="Arial" w:hAnsi="Arial" w:cs="Arial"/>
          <w:lang w:val="en-US"/>
        </w:rPr>
        <w:t>In sum, at the end of this step, one end</w:t>
      </w:r>
      <w:r w:rsidR="00323A4A" w:rsidRPr="00650B38">
        <w:rPr>
          <w:rFonts w:ascii="Arial" w:hAnsi="Arial" w:cs="Arial"/>
          <w:lang w:val="en-US"/>
        </w:rPr>
        <w:t>s</w:t>
      </w:r>
      <w:r w:rsidRPr="00650B38">
        <w:rPr>
          <w:rFonts w:ascii="Arial" w:hAnsi="Arial" w:cs="Arial"/>
          <w:lang w:val="en-US"/>
        </w:rPr>
        <w:t xml:space="preserve"> up with the final multiverse of analysis pipelines</w:t>
      </w:r>
      <w:r w:rsidR="00C44BBD" w:rsidRPr="00650B38">
        <w:rPr>
          <w:rFonts w:ascii="Arial" w:hAnsi="Arial" w:cs="Arial"/>
          <w:lang w:val="en-US"/>
        </w:rPr>
        <w:t>. Given the flexibility in processing the responses of the validation survey, one could consider pre-registering this part (</w:t>
      </w:r>
      <w:proofErr w:type="spellStart"/>
      <w:r w:rsidR="00C44BBD" w:rsidRPr="00650B38">
        <w:rPr>
          <w:rFonts w:ascii="Arial" w:hAnsi="Arial" w:cs="Arial"/>
          <w:lang w:val="en-US"/>
        </w:rPr>
        <w:t>Nosek</w:t>
      </w:r>
      <w:proofErr w:type="spellEnd"/>
      <w:r w:rsidR="00C44BBD" w:rsidRPr="00650B38">
        <w:rPr>
          <w:rFonts w:ascii="Arial" w:hAnsi="Arial" w:cs="Arial"/>
          <w:lang w:val="en-US"/>
        </w:rPr>
        <w:t xml:space="preserve"> et al., 2018), particularly when the data on which the multiverse analysis will be performed, have already been collected.</w:t>
      </w:r>
      <w:r w:rsidRPr="00650B38">
        <w:rPr>
          <w:rFonts w:ascii="Arial" w:hAnsi="Arial" w:cs="Arial"/>
          <w:lang w:val="en-US"/>
        </w:rPr>
        <w:t xml:space="preserve"> </w:t>
      </w:r>
      <w:r w:rsidR="00C44BBD" w:rsidRPr="00650B38">
        <w:rPr>
          <w:rFonts w:ascii="Arial" w:hAnsi="Arial" w:cs="Arial"/>
          <w:lang w:val="en-US"/>
        </w:rPr>
        <w:t xml:space="preserve">The </w:t>
      </w:r>
      <w:r w:rsidR="004C1DC1" w:rsidRPr="00650B38">
        <w:rPr>
          <w:rFonts w:ascii="Arial" w:hAnsi="Arial" w:cs="Arial"/>
          <w:lang w:val="en-US"/>
        </w:rPr>
        <w:t xml:space="preserve">application of the multiverse to the raw data as such is not that different compared to any other empirical study, except that the number of analysis pipelines is (much) </w:t>
      </w:r>
      <w:commentRangeStart w:id="19"/>
      <w:r w:rsidR="004C1DC1" w:rsidRPr="00650B38">
        <w:rPr>
          <w:rFonts w:ascii="Arial" w:hAnsi="Arial" w:cs="Arial"/>
          <w:lang w:val="en-US"/>
        </w:rPr>
        <w:t>larger</w:t>
      </w:r>
      <w:commentRangeEnd w:id="19"/>
      <w:r w:rsidR="00C228D5" w:rsidRPr="00650B38">
        <w:rPr>
          <w:rStyle w:val="CommentReference"/>
          <w:rFonts w:ascii="Arial" w:hAnsi="Arial" w:cs="Arial"/>
          <w:sz w:val="22"/>
          <w:szCs w:val="22"/>
        </w:rPr>
        <w:commentReference w:id="19"/>
      </w:r>
      <w:r w:rsidR="004C1DC1" w:rsidRPr="00650B38">
        <w:rPr>
          <w:rFonts w:ascii="Arial" w:hAnsi="Arial" w:cs="Arial"/>
          <w:lang w:val="en-US"/>
        </w:rPr>
        <w:t xml:space="preserve">. </w:t>
      </w:r>
    </w:p>
    <w:p w14:paraId="2F2DAEAF" w14:textId="7E42D7EB" w:rsidR="009E6908" w:rsidRPr="00650B38" w:rsidRDefault="002844ED" w:rsidP="00F76806">
      <w:pPr>
        <w:spacing w:after="0" w:line="480" w:lineRule="auto"/>
        <w:rPr>
          <w:rFonts w:ascii="Arial" w:hAnsi="Arial" w:cs="Arial"/>
          <w:b/>
          <w:bCs/>
          <w:lang w:val="en-US"/>
        </w:rPr>
      </w:pPr>
      <w:r w:rsidRPr="00650B38">
        <w:rPr>
          <w:rFonts w:ascii="Arial" w:hAnsi="Arial" w:cs="Arial"/>
          <w:b/>
          <w:bCs/>
          <w:lang w:val="en-US"/>
        </w:rPr>
        <w:t>Caveats</w:t>
      </w:r>
    </w:p>
    <w:p w14:paraId="21BA2C51" w14:textId="7DBC7DFC" w:rsidR="00F3363D" w:rsidRDefault="002844ED" w:rsidP="000510E9">
      <w:pPr>
        <w:spacing w:after="0" w:line="480" w:lineRule="auto"/>
        <w:ind w:firstLine="708"/>
        <w:rPr>
          <w:rFonts w:ascii="Arial" w:hAnsi="Arial" w:cs="Arial"/>
          <w:lang w:val="en-US"/>
        </w:rPr>
      </w:pPr>
      <w:r w:rsidRPr="00650B38">
        <w:rPr>
          <w:rFonts w:ascii="Arial" w:hAnsi="Arial" w:cs="Arial"/>
          <w:lang w:val="en-US"/>
        </w:rPr>
        <w:t>One might wonder what exactly fall</w:t>
      </w:r>
      <w:r w:rsidR="00B15246">
        <w:rPr>
          <w:rFonts w:ascii="Arial" w:hAnsi="Arial" w:cs="Arial"/>
          <w:lang w:val="en-US"/>
        </w:rPr>
        <w:t>s</w:t>
      </w:r>
      <w:r w:rsidRPr="00650B38">
        <w:rPr>
          <w:rFonts w:ascii="Arial" w:hAnsi="Arial" w:cs="Arial"/>
          <w:lang w:val="en-US"/>
        </w:rPr>
        <w:t xml:space="preserve"> under the umbrella of data-processing and -analysis choices. All the steps </w:t>
      </w:r>
      <w:r w:rsidR="00156D0F" w:rsidRPr="00650B38">
        <w:rPr>
          <w:rFonts w:ascii="Arial" w:hAnsi="Arial" w:cs="Arial"/>
          <w:lang w:val="en-US"/>
        </w:rPr>
        <w:t xml:space="preserve">taken to get from the raw data to the statistical output, but are we literally taking </w:t>
      </w:r>
      <w:r w:rsidR="00156D0F" w:rsidRPr="00650B38">
        <w:rPr>
          <w:rFonts w:ascii="Arial" w:hAnsi="Arial" w:cs="Arial"/>
          <w:i/>
          <w:iCs/>
          <w:lang w:val="en-US"/>
        </w:rPr>
        <w:t>all</w:t>
      </w:r>
      <w:r w:rsidR="00156D0F" w:rsidRPr="00650B38">
        <w:rPr>
          <w:rFonts w:ascii="Arial" w:hAnsi="Arial" w:cs="Arial"/>
          <w:lang w:val="en-US"/>
        </w:rPr>
        <w:t xml:space="preserve"> options into account? What about the type of statistical software or packages, for example? Strictly speaking, this </w:t>
      </w:r>
      <w:r w:rsidR="00B15246">
        <w:rPr>
          <w:rFonts w:ascii="Arial" w:hAnsi="Arial" w:cs="Arial"/>
          <w:lang w:val="en-US"/>
        </w:rPr>
        <w:t xml:space="preserve">choice </w:t>
      </w:r>
      <w:r w:rsidR="00156D0F" w:rsidRPr="00650B38">
        <w:rPr>
          <w:rFonts w:ascii="Arial" w:hAnsi="Arial" w:cs="Arial"/>
          <w:lang w:val="en-US"/>
        </w:rPr>
        <w:t xml:space="preserve">involves a decision, and </w:t>
      </w:r>
      <w:proofErr w:type="spellStart"/>
      <w:r w:rsidR="00156D0F" w:rsidRPr="00650B38">
        <w:rPr>
          <w:rFonts w:ascii="Arial" w:hAnsi="Arial" w:cs="Arial"/>
          <w:lang w:val="en-US"/>
        </w:rPr>
        <w:t>Wicherts</w:t>
      </w:r>
      <w:proofErr w:type="spellEnd"/>
      <w:r w:rsidR="00156D0F" w:rsidRPr="00650B38">
        <w:rPr>
          <w:rFonts w:ascii="Arial" w:hAnsi="Arial" w:cs="Arial"/>
          <w:lang w:val="en-US"/>
        </w:rPr>
        <w:t xml:space="preserve"> et al. </w:t>
      </w:r>
      <w:r w:rsidR="00156D0F" w:rsidRPr="00650B38">
        <w:rPr>
          <w:rFonts w:ascii="Arial" w:hAnsi="Arial" w:cs="Arial"/>
          <w:lang w:val="en-US"/>
        </w:rPr>
        <w:lastRenderedPageBreak/>
        <w:t>(2016) also mark it as a researcher degree of freedom, but experts filling in the elicitation survey might not even consider this</w:t>
      </w:r>
      <w:r w:rsidR="00B15246">
        <w:rPr>
          <w:rFonts w:ascii="Arial" w:hAnsi="Arial" w:cs="Arial"/>
          <w:lang w:val="en-US"/>
        </w:rPr>
        <w:t xml:space="preserve"> facet</w:t>
      </w:r>
      <w:r w:rsidR="00156D0F" w:rsidRPr="00650B38">
        <w:rPr>
          <w:rFonts w:ascii="Arial" w:hAnsi="Arial" w:cs="Arial"/>
          <w:lang w:val="en-US"/>
        </w:rPr>
        <w:t>, unless prompted to do so. We argue that an open-ended elicitation</w:t>
      </w:r>
      <w:r w:rsidR="0011433B" w:rsidRPr="00650B38">
        <w:rPr>
          <w:rFonts w:ascii="Arial" w:hAnsi="Arial" w:cs="Arial"/>
          <w:lang w:val="en-US"/>
        </w:rPr>
        <w:t xml:space="preserve"> survey, like we proposed here, will yield the most pertinent decisions. As such, it will serve as a selection mechanism, which we deem necessary in order to keep the magnitude of the multiverse in check. After all, every additional decision involving two choices doubles the size of the multiverse (assuming all options are compatible); with three choices, it gets tripled, and so on. Of course, if one aims for a more exhaustive multiverse, it might make sense to </w:t>
      </w:r>
      <w:r w:rsidR="00F3363D" w:rsidRPr="00650B38">
        <w:rPr>
          <w:rFonts w:ascii="Arial" w:hAnsi="Arial" w:cs="Arial"/>
          <w:lang w:val="en-US"/>
        </w:rPr>
        <w:t>include</w:t>
      </w:r>
      <w:r w:rsidR="0011433B" w:rsidRPr="00650B38">
        <w:rPr>
          <w:rFonts w:ascii="Arial" w:hAnsi="Arial" w:cs="Arial"/>
          <w:lang w:val="en-US"/>
        </w:rPr>
        <w:t xml:space="preserve"> an overview of the researcher degrees of freedom identified by </w:t>
      </w:r>
      <w:proofErr w:type="spellStart"/>
      <w:r w:rsidR="0011433B" w:rsidRPr="00650B38">
        <w:rPr>
          <w:rFonts w:ascii="Arial" w:hAnsi="Arial" w:cs="Arial"/>
          <w:lang w:val="en-US"/>
        </w:rPr>
        <w:t>Wicherts</w:t>
      </w:r>
      <w:proofErr w:type="spellEnd"/>
      <w:r w:rsidR="0011433B" w:rsidRPr="00650B38">
        <w:rPr>
          <w:rFonts w:ascii="Arial" w:hAnsi="Arial" w:cs="Arial"/>
          <w:lang w:val="en-US"/>
        </w:rPr>
        <w:t xml:space="preserve"> </w:t>
      </w:r>
      <w:r w:rsidR="00F3363D" w:rsidRPr="00650B38">
        <w:rPr>
          <w:rFonts w:ascii="Arial" w:hAnsi="Arial" w:cs="Arial"/>
          <w:lang w:val="en-US"/>
        </w:rPr>
        <w:t xml:space="preserve">and colleagues in the elicitation survey. However, that might make the survey more burdensome, leading to a lower response rate. In addition, it is presumably an illusion to think that one would be able to construct a complete multiverse in any case. </w:t>
      </w:r>
    </w:p>
    <w:p w14:paraId="3B8C985E" w14:textId="2FA49F13" w:rsidR="00F508E9" w:rsidRDefault="00F508E9" w:rsidP="000510E9">
      <w:pPr>
        <w:spacing w:after="0" w:line="480" w:lineRule="auto"/>
        <w:ind w:firstLine="708"/>
        <w:rPr>
          <w:rFonts w:ascii="Arial" w:hAnsi="Arial" w:cs="Arial"/>
          <w:lang w:val="en-US"/>
        </w:rPr>
      </w:pPr>
      <w:r>
        <w:rPr>
          <w:rFonts w:ascii="Arial" w:hAnsi="Arial" w:cs="Arial"/>
          <w:lang w:val="en-US"/>
        </w:rPr>
        <w:t>[Insert something about feasibility/time-investment]</w:t>
      </w:r>
    </w:p>
    <w:p w14:paraId="433A19A5" w14:textId="2AF86527" w:rsidR="00F61C47" w:rsidRDefault="00F61C47" w:rsidP="0035608B">
      <w:pPr>
        <w:spacing w:after="0" w:line="480" w:lineRule="auto"/>
        <w:jc w:val="center"/>
        <w:rPr>
          <w:rFonts w:ascii="Arial" w:hAnsi="Arial" w:cs="Arial"/>
          <w:b/>
          <w:bCs/>
          <w:lang w:val="en-US"/>
        </w:rPr>
      </w:pPr>
      <w:r>
        <w:rPr>
          <w:rFonts w:ascii="Arial" w:hAnsi="Arial" w:cs="Arial"/>
          <w:b/>
          <w:bCs/>
          <w:lang w:val="en-US"/>
        </w:rPr>
        <w:t>Application</w:t>
      </w:r>
    </w:p>
    <w:p w14:paraId="4C16470F" w14:textId="7DCC916C" w:rsidR="00681E21" w:rsidRDefault="00DD77D9" w:rsidP="00681E21">
      <w:pPr>
        <w:spacing w:after="0" w:line="480" w:lineRule="auto"/>
        <w:ind w:firstLine="709"/>
        <w:rPr>
          <w:rFonts w:ascii="Arial" w:hAnsi="Arial" w:cs="Arial"/>
          <w:lang w:val="en-US"/>
        </w:rPr>
      </w:pPr>
      <w:r>
        <w:rPr>
          <w:rFonts w:ascii="Arial" w:hAnsi="Arial" w:cs="Arial"/>
          <w:lang w:val="en-US"/>
        </w:rPr>
        <w:t xml:space="preserve">To illustrate the feasibility and usefulness of these multiverse guidelines, we next describe </w:t>
      </w:r>
      <w:r w:rsidR="004032E9">
        <w:rPr>
          <w:rFonts w:ascii="Arial" w:hAnsi="Arial" w:cs="Arial"/>
          <w:lang w:val="en-US"/>
        </w:rPr>
        <w:t xml:space="preserve">how they were applied to address the following research question: </w:t>
      </w:r>
      <w:r w:rsidR="004032E9" w:rsidRPr="0032223A">
        <w:rPr>
          <w:rFonts w:ascii="Arial" w:hAnsi="Arial" w:cs="Arial"/>
          <w:i/>
          <w:iCs/>
          <w:lang w:val="en-US"/>
        </w:rPr>
        <w:t>d</w:t>
      </w:r>
      <w:r w:rsidR="00F61C47" w:rsidRPr="0032223A">
        <w:rPr>
          <w:rFonts w:ascii="Arial" w:hAnsi="Arial" w:cs="Arial"/>
          <w:i/>
          <w:iCs/>
          <w:lang w:val="en-US"/>
        </w:rPr>
        <w:t xml:space="preserve">o </w:t>
      </w:r>
      <w:r w:rsidR="00681E21" w:rsidRPr="0032223A">
        <w:rPr>
          <w:rFonts w:ascii="Arial" w:hAnsi="Arial" w:cs="Arial"/>
          <w:i/>
          <w:iCs/>
          <w:lang w:val="en-US"/>
        </w:rPr>
        <w:t xml:space="preserve">semantic </w:t>
      </w:r>
      <w:r w:rsidR="00F61C47" w:rsidRPr="0032223A">
        <w:rPr>
          <w:rFonts w:ascii="Arial" w:hAnsi="Arial" w:cs="Arial"/>
          <w:i/>
          <w:iCs/>
          <w:lang w:val="en-US"/>
        </w:rPr>
        <w:t>priming effects</w:t>
      </w:r>
      <w:r w:rsidR="004032E9" w:rsidRPr="0032223A">
        <w:rPr>
          <w:rFonts w:ascii="Arial" w:hAnsi="Arial" w:cs="Arial"/>
          <w:i/>
          <w:iCs/>
          <w:lang w:val="en-US"/>
        </w:rPr>
        <w:t xml:space="preserve"> robustly</w:t>
      </w:r>
      <w:r w:rsidR="00F61C47" w:rsidRPr="0032223A">
        <w:rPr>
          <w:rFonts w:ascii="Arial" w:hAnsi="Arial" w:cs="Arial"/>
          <w:i/>
          <w:iCs/>
          <w:lang w:val="en-US"/>
        </w:rPr>
        <w:t xml:space="preserve"> correlate across language</w:t>
      </w:r>
      <w:r w:rsidRPr="0032223A">
        <w:rPr>
          <w:rFonts w:ascii="Arial" w:hAnsi="Arial" w:cs="Arial"/>
          <w:i/>
          <w:iCs/>
          <w:lang w:val="en-US"/>
        </w:rPr>
        <w:t>s</w:t>
      </w:r>
      <w:r w:rsidR="006550FD" w:rsidRPr="0032223A">
        <w:rPr>
          <w:rFonts w:ascii="Arial" w:hAnsi="Arial" w:cs="Arial"/>
          <w:i/>
          <w:iCs/>
          <w:lang w:val="en-US"/>
        </w:rPr>
        <w:t>?</w:t>
      </w:r>
      <w:r>
        <w:rPr>
          <w:rFonts w:ascii="Arial" w:hAnsi="Arial" w:cs="Arial"/>
          <w:lang w:val="en-US"/>
        </w:rPr>
        <w:t xml:space="preserve"> </w:t>
      </w:r>
      <w:r w:rsidR="004032E9">
        <w:rPr>
          <w:rFonts w:ascii="Arial" w:hAnsi="Arial" w:cs="Arial"/>
          <w:lang w:val="en-US"/>
        </w:rPr>
        <w:t xml:space="preserve">First, we will </w:t>
      </w:r>
      <w:r w:rsidR="00681E21">
        <w:rPr>
          <w:rFonts w:ascii="Arial" w:hAnsi="Arial" w:cs="Arial"/>
          <w:lang w:val="en-US"/>
        </w:rPr>
        <w:t>provide some background to situate the research question, and then we will go through the different steps of the multiverse procedure.</w:t>
      </w:r>
    </w:p>
    <w:p w14:paraId="26E99F36" w14:textId="1167881A" w:rsidR="00EB54B8" w:rsidRDefault="00173B25" w:rsidP="00681E21">
      <w:pPr>
        <w:spacing w:after="0" w:line="480" w:lineRule="auto"/>
        <w:ind w:firstLine="709"/>
        <w:rPr>
          <w:rFonts w:ascii="Arial" w:hAnsi="Arial" w:cs="Arial"/>
          <w:lang w:val="en-US"/>
        </w:rPr>
      </w:pPr>
      <w:r>
        <w:rPr>
          <w:rFonts w:ascii="Arial" w:hAnsi="Arial" w:cs="Arial"/>
          <w:lang w:val="en-US"/>
        </w:rPr>
        <w:t xml:space="preserve">It is well documented that presenting a stimulus in a congruent context facilitates its recognition. For example, people are </w:t>
      </w:r>
      <w:r w:rsidR="001D013C">
        <w:rPr>
          <w:rFonts w:ascii="Arial" w:hAnsi="Arial" w:cs="Arial"/>
          <w:lang w:val="en-US"/>
        </w:rPr>
        <w:t xml:space="preserve">generally </w:t>
      </w:r>
      <w:r>
        <w:rPr>
          <w:rFonts w:ascii="Arial" w:hAnsi="Arial" w:cs="Arial"/>
          <w:lang w:val="en-US"/>
        </w:rPr>
        <w:t xml:space="preserve">faster to </w:t>
      </w:r>
      <w:r w:rsidR="00515E69">
        <w:rPr>
          <w:rFonts w:ascii="Arial" w:hAnsi="Arial" w:cs="Arial"/>
          <w:lang w:val="en-US"/>
        </w:rPr>
        <w:t xml:space="preserve">identify </w:t>
      </w:r>
      <w:r w:rsidR="00515E69">
        <w:rPr>
          <w:rFonts w:ascii="Arial" w:hAnsi="Arial" w:cs="Arial"/>
          <w:i/>
          <w:iCs/>
          <w:lang w:val="en-US"/>
        </w:rPr>
        <w:t xml:space="preserve">dog </w:t>
      </w:r>
      <w:r w:rsidR="00515E69">
        <w:rPr>
          <w:rFonts w:ascii="Arial" w:hAnsi="Arial" w:cs="Arial"/>
          <w:lang w:val="en-US"/>
        </w:rPr>
        <w:t xml:space="preserve">as an existing word when they just saw the semantically related word </w:t>
      </w:r>
      <w:r w:rsidR="00515E69">
        <w:rPr>
          <w:rFonts w:ascii="Arial" w:hAnsi="Arial" w:cs="Arial"/>
          <w:i/>
          <w:iCs/>
          <w:lang w:val="en-US"/>
        </w:rPr>
        <w:t>cat</w:t>
      </w:r>
      <w:r w:rsidR="00515E69">
        <w:rPr>
          <w:rFonts w:ascii="Arial" w:hAnsi="Arial" w:cs="Arial"/>
          <w:lang w:val="en-US"/>
        </w:rPr>
        <w:t xml:space="preserve"> relative to when they saw an unrelated word like </w:t>
      </w:r>
      <w:r w:rsidR="00515E69">
        <w:rPr>
          <w:rFonts w:ascii="Arial" w:hAnsi="Arial" w:cs="Arial"/>
          <w:i/>
          <w:iCs/>
          <w:lang w:val="en-US"/>
        </w:rPr>
        <w:t>car</w:t>
      </w:r>
      <w:r w:rsidR="00515E69">
        <w:rPr>
          <w:rFonts w:ascii="Arial" w:hAnsi="Arial" w:cs="Arial"/>
          <w:lang w:val="en-US"/>
        </w:rPr>
        <w:t>. This phenomenon is called semantic priming (see e.g., McNamara, 2005, for a review)</w:t>
      </w:r>
      <w:r w:rsidR="00A77BD2">
        <w:rPr>
          <w:rStyle w:val="FootnoteReference"/>
          <w:rFonts w:ascii="Arial" w:hAnsi="Arial" w:cs="Arial"/>
          <w:lang w:val="en-US"/>
        </w:rPr>
        <w:footnoteReference w:id="3"/>
      </w:r>
      <w:r w:rsidR="00515E69">
        <w:rPr>
          <w:rFonts w:ascii="Arial" w:hAnsi="Arial" w:cs="Arial"/>
          <w:lang w:val="en-US"/>
        </w:rPr>
        <w:t>.</w:t>
      </w:r>
      <w:r w:rsidR="001D013C">
        <w:rPr>
          <w:rFonts w:ascii="Arial" w:hAnsi="Arial" w:cs="Arial"/>
          <w:lang w:val="en-US"/>
        </w:rPr>
        <w:t xml:space="preserve"> </w:t>
      </w:r>
      <w:r w:rsidR="004C6101">
        <w:rPr>
          <w:rFonts w:ascii="Arial" w:hAnsi="Arial" w:cs="Arial"/>
          <w:lang w:val="en-US"/>
        </w:rPr>
        <w:t>Though we will not provide an overview of</w:t>
      </w:r>
      <w:r w:rsidR="0091117F">
        <w:rPr>
          <w:rFonts w:ascii="Arial" w:hAnsi="Arial" w:cs="Arial"/>
          <w:lang w:val="en-US"/>
        </w:rPr>
        <w:t xml:space="preserve"> the</w:t>
      </w:r>
      <w:r w:rsidR="004C6101">
        <w:rPr>
          <w:rFonts w:ascii="Arial" w:hAnsi="Arial" w:cs="Arial"/>
          <w:lang w:val="en-US"/>
        </w:rPr>
        <w:t xml:space="preserve"> different theoretical accounts of semantic priming, it is commonly assumed that the magnitude of the effect varies depending on how strongly the prime (</w:t>
      </w:r>
      <w:r w:rsidR="004C6101">
        <w:rPr>
          <w:rFonts w:ascii="Arial" w:hAnsi="Arial" w:cs="Arial"/>
          <w:i/>
          <w:iCs/>
          <w:lang w:val="en-US"/>
        </w:rPr>
        <w:t>cat</w:t>
      </w:r>
      <w:r w:rsidR="004C6101">
        <w:rPr>
          <w:rFonts w:ascii="Arial" w:hAnsi="Arial" w:cs="Arial"/>
          <w:lang w:val="en-US"/>
        </w:rPr>
        <w:t xml:space="preserve"> in the above example) and target (</w:t>
      </w:r>
      <w:r w:rsidR="004C6101">
        <w:rPr>
          <w:rFonts w:ascii="Arial" w:hAnsi="Arial" w:cs="Arial"/>
          <w:i/>
          <w:iCs/>
          <w:lang w:val="en-US"/>
        </w:rPr>
        <w:t>dog</w:t>
      </w:r>
      <w:r w:rsidR="0091117F">
        <w:rPr>
          <w:rFonts w:ascii="Arial" w:hAnsi="Arial" w:cs="Arial"/>
          <w:i/>
          <w:iCs/>
          <w:lang w:val="en-US"/>
        </w:rPr>
        <w:t xml:space="preserve"> </w:t>
      </w:r>
      <w:r w:rsidR="0091117F">
        <w:rPr>
          <w:rFonts w:ascii="Arial" w:hAnsi="Arial" w:cs="Arial"/>
          <w:lang w:val="en-US"/>
        </w:rPr>
        <w:t>in the example</w:t>
      </w:r>
      <w:r w:rsidR="004C6101">
        <w:rPr>
          <w:rFonts w:ascii="Arial" w:hAnsi="Arial" w:cs="Arial"/>
          <w:lang w:val="en-US"/>
        </w:rPr>
        <w:t xml:space="preserve">) are related. </w:t>
      </w:r>
      <w:r w:rsidR="006208F5">
        <w:rPr>
          <w:rFonts w:ascii="Arial" w:hAnsi="Arial" w:cs="Arial"/>
          <w:lang w:val="en-US"/>
        </w:rPr>
        <w:t xml:space="preserve">For instance, </w:t>
      </w:r>
      <w:r w:rsidR="006208F5">
        <w:rPr>
          <w:rFonts w:ascii="Arial" w:hAnsi="Arial" w:cs="Arial"/>
          <w:i/>
          <w:iCs/>
          <w:lang w:val="en-US"/>
        </w:rPr>
        <w:t>cat</w:t>
      </w:r>
      <w:r w:rsidR="006208F5">
        <w:rPr>
          <w:rFonts w:ascii="Arial" w:hAnsi="Arial" w:cs="Arial"/>
          <w:lang w:val="en-US"/>
        </w:rPr>
        <w:t>-</w:t>
      </w:r>
      <w:r w:rsidR="006208F5">
        <w:rPr>
          <w:rFonts w:ascii="Arial" w:hAnsi="Arial" w:cs="Arial"/>
          <w:i/>
          <w:iCs/>
          <w:lang w:val="en-US"/>
        </w:rPr>
        <w:t xml:space="preserve">dog </w:t>
      </w:r>
      <w:r w:rsidR="006208F5">
        <w:rPr>
          <w:rFonts w:ascii="Arial" w:hAnsi="Arial" w:cs="Arial"/>
          <w:lang w:val="en-US"/>
        </w:rPr>
        <w:t xml:space="preserve">may be a more strongly related pair compared to </w:t>
      </w:r>
      <w:r w:rsidR="006208F5">
        <w:rPr>
          <w:rFonts w:ascii="Arial" w:hAnsi="Arial" w:cs="Arial"/>
          <w:i/>
          <w:iCs/>
          <w:lang w:val="en-US"/>
        </w:rPr>
        <w:t>finger</w:t>
      </w:r>
      <w:r w:rsidR="006208F5">
        <w:rPr>
          <w:rFonts w:ascii="Arial" w:hAnsi="Arial" w:cs="Arial"/>
          <w:lang w:val="en-US"/>
        </w:rPr>
        <w:t>-</w:t>
      </w:r>
      <w:r w:rsidR="00836F3E">
        <w:rPr>
          <w:rFonts w:ascii="Arial" w:hAnsi="Arial" w:cs="Arial"/>
          <w:i/>
          <w:iCs/>
          <w:lang w:val="en-US"/>
        </w:rPr>
        <w:t>toe</w:t>
      </w:r>
      <w:r w:rsidR="00836F3E">
        <w:rPr>
          <w:rFonts w:ascii="Arial" w:hAnsi="Arial" w:cs="Arial"/>
          <w:lang w:val="en-US"/>
        </w:rPr>
        <w:t xml:space="preserve">, </w:t>
      </w:r>
      <w:r w:rsidR="00836F3E">
        <w:rPr>
          <w:rFonts w:ascii="Arial" w:hAnsi="Arial" w:cs="Arial"/>
          <w:lang w:val="en-US"/>
        </w:rPr>
        <w:lastRenderedPageBreak/>
        <w:t xml:space="preserve">which ought to result in a larger priming effect as established by comparing their average response times to that of unrelated baselines like </w:t>
      </w:r>
      <w:r w:rsidR="00836F3E">
        <w:rPr>
          <w:rFonts w:ascii="Arial" w:hAnsi="Arial" w:cs="Arial"/>
          <w:i/>
          <w:iCs/>
          <w:lang w:val="en-US"/>
        </w:rPr>
        <w:t>car</w:t>
      </w:r>
      <w:r w:rsidR="00836F3E">
        <w:rPr>
          <w:rFonts w:ascii="Arial" w:hAnsi="Arial" w:cs="Arial"/>
          <w:lang w:val="en-US"/>
        </w:rPr>
        <w:t>-</w:t>
      </w:r>
      <w:r w:rsidR="00836F3E">
        <w:rPr>
          <w:rFonts w:ascii="Arial" w:hAnsi="Arial" w:cs="Arial"/>
          <w:i/>
          <w:iCs/>
          <w:lang w:val="en-US"/>
        </w:rPr>
        <w:t>dog</w:t>
      </w:r>
      <w:r w:rsidR="00836F3E">
        <w:rPr>
          <w:rFonts w:ascii="Arial" w:hAnsi="Arial" w:cs="Arial"/>
          <w:lang w:val="en-US"/>
        </w:rPr>
        <w:t xml:space="preserve"> and </w:t>
      </w:r>
      <w:r w:rsidR="004A4962">
        <w:rPr>
          <w:rFonts w:ascii="Arial" w:hAnsi="Arial" w:cs="Arial"/>
          <w:i/>
          <w:iCs/>
          <w:lang w:val="en-US"/>
        </w:rPr>
        <w:t>chair</w:t>
      </w:r>
      <w:r w:rsidR="00836F3E">
        <w:rPr>
          <w:rFonts w:ascii="Arial" w:hAnsi="Arial" w:cs="Arial"/>
          <w:lang w:val="en-US"/>
        </w:rPr>
        <w:t>-</w:t>
      </w:r>
      <w:r w:rsidR="00836F3E">
        <w:rPr>
          <w:rFonts w:ascii="Arial" w:hAnsi="Arial" w:cs="Arial"/>
          <w:i/>
          <w:iCs/>
          <w:lang w:val="en-US"/>
        </w:rPr>
        <w:t>toe</w:t>
      </w:r>
      <w:r w:rsidR="00836F3E">
        <w:rPr>
          <w:rFonts w:ascii="Arial" w:hAnsi="Arial" w:cs="Arial"/>
          <w:lang w:val="en-US"/>
        </w:rPr>
        <w:t>, respectively.</w:t>
      </w:r>
      <w:r w:rsidR="00836F3E">
        <w:rPr>
          <w:rFonts w:ascii="Arial" w:hAnsi="Arial" w:cs="Arial"/>
          <w:i/>
          <w:iCs/>
          <w:lang w:val="en-US"/>
        </w:rPr>
        <w:t xml:space="preserve"> </w:t>
      </w:r>
      <w:r w:rsidR="004C6101">
        <w:rPr>
          <w:rFonts w:ascii="Arial" w:hAnsi="Arial" w:cs="Arial"/>
          <w:lang w:val="en-US"/>
        </w:rPr>
        <w:t xml:space="preserve">Indeed, research has </w:t>
      </w:r>
      <w:r w:rsidR="00641228">
        <w:rPr>
          <w:rFonts w:ascii="Arial" w:hAnsi="Arial" w:cs="Arial"/>
          <w:lang w:val="en-US"/>
        </w:rPr>
        <w:t>suggested</w:t>
      </w:r>
      <w:r w:rsidR="004C6101">
        <w:rPr>
          <w:rFonts w:ascii="Arial" w:hAnsi="Arial" w:cs="Arial"/>
          <w:lang w:val="en-US"/>
        </w:rPr>
        <w:t xml:space="preserve"> that</w:t>
      </w:r>
      <w:r w:rsidR="00836F3E">
        <w:rPr>
          <w:rFonts w:ascii="Arial" w:hAnsi="Arial" w:cs="Arial"/>
          <w:lang w:val="en-US"/>
        </w:rPr>
        <w:t xml:space="preserve"> these so-called</w:t>
      </w:r>
      <w:r w:rsidR="004C6101">
        <w:rPr>
          <w:rFonts w:ascii="Arial" w:hAnsi="Arial" w:cs="Arial"/>
          <w:lang w:val="en-US"/>
        </w:rPr>
        <w:t xml:space="preserve"> item-level </w:t>
      </w:r>
      <w:r w:rsidR="004A4962">
        <w:rPr>
          <w:rFonts w:ascii="Arial" w:hAnsi="Arial" w:cs="Arial"/>
          <w:lang w:val="en-US"/>
        </w:rPr>
        <w:t xml:space="preserve">semantic </w:t>
      </w:r>
      <w:r w:rsidR="004C6101">
        <w:rPr>
          <w:rFonts w:ascii="Arial" w:hAnsi="Arial" w:cs="Arial"/>
          <w:lang w:val="en-US"/>
        </w:rPr>
        <w:t xml:space="preserve">priming effects </w:t>
      </w:r>
      <w:r w:rsidR="00641228">
        <w:rPr>
          <w:rFonts w:ascii="Arial" w:hAnsi="Arial" w:cs="Arial"/>
          <w:lang w:val="en-US"/>
        </w:rPr>
        <w:t>can be predicted based on certain relatedness metrics (e.g., associative strength; see Hutchison et al., 2008), even though their reliability is generally poor (Heyman et al., 2018).</w:t>
      </w:r>
      <w:r w:rsidR="00EB54B8">
        <w:rPr>
          <w:rFonts w:ascii="Arial" w:hAnsi="Arial" w:cs="Arial"/>
          <w:lang w:val="en-US"/>
        </w:rPr>
        <w:t xml:space="preserve"> </w:t>
      </w:r>
    </w:p>
    <w:p w14:paraId="0203C652" w14:textId="123614BF" w:rsidR="0035608B" w:rsidRDefault="00EB54B8" w:rsidP="0032223A">
      <w:pPr>
        <w:spacing w:after="0" w:line="480" w:lineRule="auto"/>
        <w:ind w:firstLine="709"/>
        <w:rPr>
          <w:rFonts w:ascii="Arial" w:hAnsi="Arial" w:cs="Arial"/>
          <w:lang w:val="en-US"/>
        </w:rPr>
      </w:pPr>
      <w:r>
        <w:rPr>
          <w:rFonts w:ascii="Arial" w:hAnsi="Arial" w:cs="Arial"/>
          <w:lang w:val="en-US"/>
        </w:rPr>
        <w:t xml:space="preserve">If we assume that the degree to which concepts are related is similar </w:t>
      </w:r>
      <w:r w:rsidR="002A6875">
        <w:rPr>
          <w:rFonts w:ascii="Arial" w:hAnsi="Arial" w:cs="Arial"/>
          <w:lang w:val="en-US"/>
        </w:rPr>
        <w:t>across languages</w:t>
      </w:r>
      <w:r>
        <w:rPr>
          <w:rFonts w:ascii="Arial" w:hAnsi="Arial" w:cs="Arial"/>
          <w:lang w:val="en-US"/>
        </w:rPr>
        <w:t xml:space="preserve">, it stands to reason that </w:t>
      </w:r>
      <w:r w:rsidR="002A6875">
        <w:rPr>
          <w:rFonts w:ascii="Arial" w:hAnsi="Arial" w:cs="Arial"/>
          <w:lang w:val="en-US"/>
        </w:rPr>
        <w:t xml:space="preserve">there should be some cross-linguistic stability of </w:t>
      </w:r>
      <w:r>
        <w:rPr>
          <w:rFonts w:ascii="Arial" w:hAnsi="Arial" w:cs="Arial"/>
          <w:lang w:val="en-US"/>
        </w:rPr>
        <w:t>item-level priming effects</w:t>
      </w:r>
      <w:r w:rsidR="002A6875">
        <w:rPr>
          <w:rFonts w:ascii="Arial" w:hAnsi="Arial" w:cs="Arial"/>
          <w:lang w:val="en-US"/>
        </w:rPr>
        <w:t>.</w:t>
      </w:r>
      <w:r>
        <w:rPr>
          <w:rFonts w:ascii="Arial" w:hAnsi="Arial" w:cs="Arial"/>
          <w:lang w:val="en-US"/>
        </w:rPr>
        <w:t xml:space="preserve"> That is, if translations of the same stimuli are </w:t>
      </w:r>
      <w:commentRangeStart w:id="20"/>
      <w:r>
        <w:rPr>
          <w:rFonts w:ascii="Arial" w:hAnsi="Arial" w:cs="Arial"/>
          <w:lang w:val="en-US"/>
        </w:rPr>
        <w:t>used</w:t>
      </w:r>
      <w:commentRangeEnd w:id="20"/>
      <w:r w:rsidR="002A6875">
        <w:rPr>
          <w:rStyle w:val="CommentReference"/>
        </w:rPr>
        <w:commentReference w:id="20"/>
      </w:r>
      <w:r w:rsidR="0032223A">
        <w:rPr>
          <w:rFonts w:ascii="Arial" w:hAnsi="Arial" w:cs="Arial"/>
          <w:lang w:val="en-US"/>
        </w:rPr>
        <w:t xml:space="preserve"> (</w:t>
      </w:r>
      <w:r w:rsidR="003420A7">
        <w:rPr>
          <w:rFonts w:ascii="Arial" w:hAnsi="Arial" w:cs="Arial"/>
          <w:lang w:val="en-US"/>
        </w:rPr>
        <w:t>e</w:t>
      </w:r>
      <w:r w:rsidR="0032223A">
        <w:rPr>
          <w:rFonts w:ascii="Arial" w:hAnsi="Arial" w:cs="Arial"/>
          <w:lang w:val="en-US"/>
        </w:rPr>
        <w:t>.</w:t>
      </w:r>
      <w:r w:rsidR="003420A7">
        <w:rPr>
          <w:rFonts w:ascii="Arial" w:hAnsi="Arial" w:cs="Arial"/>
          <w:lang w:val="en-US"/>
        </w:rPr>
        <w:t>g</w:t>
      </w:r>
      <w:r w:rsidR="0032223A">
        <w:rPr>
          <w:rFonts w:ascii="Arial" w:hAnsi="Arial" w:cs="Arial"/>
          <w:lang w:val="en-US"/>
        </w:rPr>
        <w:t xml:space="preserve">., </w:t>
      </w:r>
      <w:r w:rsidR="0032223A">
        <w:rPr>
          <w:rFonts w:ascii="Arial" w:hAnsi="Arial" w:cs="Arial"/>
          <w:i/>
          <w:iCs/>
          <w:lang w:val="en-US"/>
        </w:rPr>
        <w:t>court-judge</w:t>
      </w:r>
      <w:r w:rsidR="0032223A">
        <w:rPr>
          <w:rFonts w:ascii="Arial" w:hAnsi="Arial" w:cs="Arial"/>
          <w:lang w:val="en-US"/>
        </w:rPr>
        <w:t xml:space="preserve"> matched to </w:t>
      </w:r>
      <w:proofErr w:type="spellStart"/>
      <w:r w:rsidR="0032223A" w:rsidRPr="003420A7">
        <w:rPr>
          <w:rFonts w:ascii="Arial" w:hAnsi="Arial" w:cs="Arial"/>
          <w:i/>
          <w:iCs/>
          <w:lang w:val="en-US"/>
        </w:rPr>
        <w:t>gericht-richter</w:t>
      </w:r>
      <w:proofErr w:type="spellEnd"/>
      <w:r w:rsidR="0032223A">
        <w:rPr>
          <w:rFonts w:ascii="Arial" w:hAnsi="Arial" w:cs="Arial"/>
          <w:i/>
          <w:iCs/>
          <w:lang w:val="en-US"/>
        </w:rPr>
        <w:t xml:space="preserve"> </w:t>
      </w:r>
      <w:r w:rsidR="0032223A">
        <w:rPr>
          <w:rFonts w:ascii="Arial" w:hAnsi="Arial" w:cs="Arial"/>
          <w:lang w:val="en-US"/>
        </w:rPr>
        <w:t>in German)</w:t>
      </w:r>
      <w:r>
        <w:rPr>
          <w:rFonts w:ascii="Arial" w:hAnsi="Arial" w:cs="Arial"/>
          <w:lang w:val="en-US"/>
        </w:rPr>
        <w:t>, one might expect the resulting item-level priming effects to be</w:t>
      </w:r>
      <w:r w:rsidR="002A6875">
        <w:rPr>
          <w:rFonts w:ascii="Arial" w:hAnsi="Arial" w:cs="Arial"/>
          <w:lang w:val="en-US"/>
        </w:rPr>
        <w:t xml:space="preserve"> similar. </w:t>
      </w:r>
      <w:r w:rsidR="0091117F">
        <w:rPr>
          <w:rFonts w:ascii="Arial" w:hAnsi="Arial" w:cs="Arial"/>
          <w:lang w:val="en-US"/>
        </w:rPr>
        <w:t xml:space="preserve">The goal of </w:t>
      </w:r>
      <w:r w:rsidR="0035608B">
        <w:rPr>
          <w:rFonts w:ascii="Arial" w:hAnsi="Arial" w:cs="Arial"/>
          <w:lang w:val="en-US"/>
        </w:rPr>
        <w:t>this application is to examine whether there is evidence for a relationship between such priming effects across languages, thereby applying the multiverse guidelines outlined above.</w:t>
      </w:r>
    </w:p>
    <w:p w14:paraId="50393BEC" w14:textId="5CB093CC" w:rsidR="0035608B" w:rsidRPr="00403A0C" w:rsidRDefault="0035608B" w:rsidP="00403A0C">
      <w:pPr>
        <w:spacing w:after="0" w:line="480" w:lineRule="auto"/>
        <w:rPr>
          <w:rFonts w:ascii="Arial" w:hAnsi="Arial" w:cs="Arial"/>
          <w:b/>
          <w:bCs/>
          <w:lang w:val="en-US"/>
        </w:rPr>
      </w:pPr>
      <w:r>
        <w:rPr>
          <w:rFonts w:ascii="Arial" w:hAnsi="Arial" w:cs="Arial"/>
          <w:b/>
          <w:bCs/>
          <w:lang w:val="en-US"/>
        </w:rPr>
        <w:t xml:space="preserve">Step 1: </w:t>
      </w:r>
      <w:r w:rsidRPr="0035608B">
        <w:rPr>
          <w:rFonts w:ascii="Arial" w:hAnsi="Arial" w:cs="Arial"/>
          <w:b/>
          <w:bCs/>
          <w:lang w:val="en-US"/>
        </w:rPr>
        <w:t>Specifying the research question(s)</w:t>
      </w:r>
    </w:p>
    <w:p w14:paraId="30540639" w14:textId="1DB0BBA2" w:rsidR="000B1CB0" w:rsidRDefault="000B1CB0" w:rsidP="000B1CB0">
      <w:pPr>
        <w:spacing w:after="0" w:line="480" w:lineRule="auto"/>
        <w:ind w:firstLine="709"/>
        <w:rPr>
          <w:ins w:id="21" w:author="Heyman, T.D.P. (Tom)" w:date="2023-01-03T17:26:00Z"/>
          <w:rFonts w:ascii="Arial" w:hAnsi="Arial" w:cs="Arial"/>
          <w:lang w:val="en-US"/>
        </w:rPr>
      </w:pPr>
      <w:r>
        <w:rPr>
          <w:rFonts w:ascii="Arial" w:hAnsi="Arial" w:cs="Arial"/>
          <w:lang w:val="en-US"/>
        </w:rPr>
        <w:t>W</w:t>
      </w:r>
      <w:r w:rsidR="0035608B">
        <w:rPr>
          <w:rFonts w:ascii="Arial" w:hAnsi="Arial" w:cs="Arial"/>
          <w:lang w:val="en-US"/>
        </w:rPr>
        <w:t xml:space="preserve">e want to examine whether </w:t>
      </w:r>
      <w:r>
        <w:rPr>
          <w:rFonts w:ascii="Arial" w:hAnsi="Arial" w:cs="Arial"/>
          <w:lang w:val="en-US"/>
        </w:rPr>
        <w:t>item-level priming effects</w:t>
      </w:r>
      <w:r w:rsidR="0091117F">
        <w:rPr>
          <w:rFonts w:ascii="Arial" w:hAnsi="Arial" w:cs="Arial"/>
          <w:lang w:val="en-US"/>
        </w:rPr>
        <w:t xml:space="preserve"> </w:t>
      </w:r>
      <w:r>
        <w:rPr>
          <w:rFonts w:ascii="Arial" w:hAnsi="Arial" w:cs="Arial"/>
          <w:lang w:val="en-US"/>
        </w:rPr>
        <w:t>obtained in different languages correlate with one another. T</w:t>
      </w:r>
      <w:r w:rsidR="0091117F">
        <w:rPr>
          <w:rFonts w:ascii="Arial" w:hAnsi="Arial" w:cs="Arial"/>
          <w:lang w:val="en-US"/>
        </w:rPr>
        <w:t xml:space="preserve">o test this assertion, </w:t>
      </w:r>
      <w:r>
        <w:rPr>
          <w:rFonts w:ascii="Arial" w:hAnsi="Arial" w:cs="Arial"/>
          <w:lang w:val="en-US"/>
        </w:rPr>
        <w:t xml:space="preserve">we will </w:t>
      </w:r>
      <w:r w:rsidR="0091117F">
        <w:rPr>
          <w:rFonts w:ascii="Arial" w:hAnsi="Arial" w:cs="Arial"/>
          <w:lang w:val="en-US"/>
        </w:rPr>
        <w:t xml:space="preserve">rely on data from a </w:t>
      </w:r>
      <w:r w:rsidR="001D013C">
        <w:rPr>
          <w:rFonts w:ascii="Arial" w:hAnsi="Arial" w:cs="Arial"/>
          <w:lang w:val="en-US"/>
        </w:rPr>
        <w:t>recent (ongoing) study</w:t>
      </w:r>
      <w:r w:rsidR="002A6875">
        <w:rPr>
          <w:rFonts w:ascii="Arial" w:hAnsi="Arial" w:cs="Arial"/>
          <w:lang w:val="en-US"/>
        </w:rPr>
        <w:t xml:space="preserve"> by</w:t>
      </w:r>
      <w:r w:rsidR="001D013C">
        <w:rPr>
          <w:rFonts w:ascii="Arial" w:hAnsi="Arial" w:cs="Arial"/>
          <w:lang w:val="en-US"/>
        </w:rPr>
        <w:t xml:space="preserve"> Buchanan et al. (2022)</w:t>
      </w:r>
      <w:r w:rsidR="0091117F">
        <w:rPr>
          <w:rFonts w:ascii="Arial" w:hAnsi="Arial" w:cs="Arial"/>
          <w:lang w:val="en-US"/>
        </w:rPr>
        <w:t>.</w:t>
      </w:r>
      <w:r w:rsidR="002A6875">
        <w:rPr>
          <w:rFonts w:ascii="Arial" w:hAnsi="Arial" w:cs="Arial"/>
          <w:lang w:val="en-US"/>
        </w:rPr>
        <w:t xml:space="preserve"> They </w:t>
      </w:r>
      <w:r w:rsidR="001D013C">
        <w:rPr>
          <w:rFonts w:ascii="Arial" w:hAnsi="Arial" w:cs="Arial"/>
          <w:lang w:val="en-US"/>
        </w:rPr>
        <w:t>examined semantic priming across xxx languages</w:t>
      </w:r>
      <w:r w:rsidR="002A6875">
        <w:rPr>
          <w:rFonts w:ascii="Arial" w:hAnsi="Arial" w:cs="Arial"/>
          <w:lang w:val="en-US"/>
        </w:rPr>
        <w:t xml:space="preserve">, and found </w:t>
      </w:r>
      <w:r w:rsidR="007144E1">
        <w:rPr>
          <w:rFonts w:ascii="Arial" w:hAnsi="Arial" w:cs="Arial"/>
          <w:lang w:val="en-US"/>
        </w:rPr>
        <w:t>a significant, albeit small effect</w:t>
      </w:r>
      <w:r>
        <w:rPr>
          <w:rFonts w:ascii="Arial" w:hAnsi="Arial" w:cs="Arial"/>
          <w:lang w:val="en-US"/>
        </w:rPr>
        <w:t>, aggregated</w:t>
      </w:r>
      <w:r w:rsidR="007144E1">
        <w:rPr>
          <w:rFonts w:ascii="Arial" w:hAnsi="Arial" w:cs="Arial"/>
          <w:lang w:val="en-US"/>
        </w:rPr>
        <w:t xml:space="preserve"> </w:t>
      </w:r>
      <w:r w:rsidR="002A6875">
        <w:rPr>
          <w:rFonts w:ascii="Arial" w:hAnsi="Arial" w:cs="Arial"/>
          <w:lang w:val="en-US"/>
        </w:rPr>
        <w:t>across stimuli</w:t>
      </w:r>
      <w:r>
        <w:rPr>
          <w:rFonts w:ascii="Arial" w:hAnsi="Arial" w:cs="Arial"/>
          <w:lang w:val="en-US"/>
        </w:rPr>
        <w:t>,</w:t>
      </w:r>
      <w:r w:rsidR="002A6875">
        <w:rPr>
          <w:rFonts w:ascii="Arial" w:hAnsi="Arial" w:cs="Arial"/>
          <w:lang w:val="en-US"/>
        </w:rPr>
        <w:t xml:space="preserve"> in </w:t>
      </w:r>
      <w:r w:rsidR="007144E1">
        <w:rPr>
          <w:rFonts w:ascii="Arial" w:hAnsi="Arial" w:cs="Arial"/>
          <w:lang w:val="en-US"/>
        </w:rPr>
        <w:t xml:space="preserve">xxx </w:t>
      </w:r>
      <w:commentRangeStart w:id="22"/>
      <w:r w:rsidR="007144E1">
        <w:rPr>
          <w:rFonts w:ascii="Arial" w:hAnsi="Arial" w:cs="Arial"/>
          <w:lang w:val="en-US"/>
        </w:rPr>
        <w:t>languages</w:t>
      </w:r>
      <w:commentRangeEnd w:id="22"/>
      <w:r w:rsidR="004C6101">
        <w:rPr>
          <w:rStyle w:val="CommentReference"/>
        </w:rPr>
        <w:commentReference w:id="22"/>
      </w:r>
      <w:r w:rsidR="00B627ED">
        <w:rPr>
          <w:rFonts w:ascii="Arial" w:hAnsi="Arial" w:cs="Arial"/>
          <w:lang w:val="en-US"/>
        </w:rPr>
        <w:t xml:space="preserve"> (Appendix A includes a more detailed description of the procedure)</w:t>
      </w:r>
      <w:r w:rsidR="007144E1">
        <w:rPr>
          <w:rFonts w:ascii="Arial" w:hAnsi="Arial" w:cs="Arial"/>
          <w:lang w:val="en-US"/>
        </w:rPr>
        <w:t>.</w:t>
      </w:r>
      <w:r w:rsidR="0091117F">
        <w:rPr>
          <w:rFonts w:ascii="Arial" w:hAnsi="Arial" w:cs="Arial"/>
          <w:lang w:val="en-US"/>
        </w:rPr>
        <w:t xml:space="preserve"> As we are mainly interested in demonstrating the multiverse guidelines, we will focus </w:t>
      </w:r>
      <w:r>
        <w:rPr>
          <w:rFonts w:ascii="Arial" w:hAnsi="Arial" w:cs="Arial"/>
          <w:lang w:val="en-US"/>
        </w:rPr>
        <w:t>on just</w:t>
      </w:r>
      <w:r w:rsidR="0091117F">
        <w:rPr>
          <w:rFonts w:ascii="Arial" w:hAnsi="Arial" w:cs="Arial"/>
          <w:lang w:val="en-US"/>
        </w:rPr>
        <w:t xml:space="preserve"> two languages, English and </w:t>
      </w:r>
      <w:r w:rsidR="003420A7">
        <w:rPr>
          <w:rFonts w:ascii="Arial" w:hAnsi="Arial" w:cs="Arial"/>
          <w:lang w:val="en-US"/>
        </w:rPr>
        <w:t>German</w:t>
      </w:r>
      <w:r w:rsidR="0091117F">
        <w:rPr>
          <w:rFonts w:ascii="Arial" w:hAnsi="Arial" w:cs="Arial"/>
          <w:lang w:val="en-US"/>
        </w:rPr>
        <w:t>.</w:t>
      </w:r>
      <w:r>
        <w:rPr>
          <w:rFonts w:ascii="Arial" w:hAnsi="Arial" w:cs="Arial"/>
          <w:lang w:val="en-US"/>
        </w:rPr>
        <w:t xml:space="preserve"> </w:t>
      </w:r>
    </w:p>
    <w:p w14:paraId="42370549" w14:textId="2F278CAC" w:rsidR="007C6BB1" w:rsidRDefault="000B1CB0" w:rsidP="00F712B3">
      <w:pPr>
        <w:spacing w:after="0" w:line="480" w:lineRule="auto"/>
        <w:ind w:firstLine="709"/>
        <w:rPr>
          <w:rFonts w:ascii="Arial" w:hAnsi="Arial" w:cs="Arial"/>
          <w:lang w:val="en-US"/>
        </w:rPr>
      </w:pPr>
      <w:r>
        <w:rPr>
          <w:rFonts w:ascii="Arial" w:hAnsi="Arial" w:cs="Arial"/>
          <w:lang w:val="en-US"/>
        </w:rPr>
        <w:t xml:space="preserve">To our knowledge, no study has </w:t>
      </w:r>
      <w:r w:rsidR="007B0C91">
        <w:rPr>
          <w:rFonts w:ascii="Arial" w:hAnsi="Arial" w:cs="Arial"/>
          <w:lang w:val="en-US"/>
        </w:rPr>
        <w:t xml:space="preserve">yet </w:t>
      </w:r>
      <w:r>
        <w:rPr>
          <w:rFonts w:ascii="Arial" w:hAnsi="Arial" w:cs="Arial"/>
          <w:lang w:val="en-US"/>
        </w:rPr>
        <w:t>examined th</w:t>
      </w:r>
      <w:r w:rsidR="007B0C91">
        <w:rPr>
          <w:rFonts w:ascii="Arial" w:hAnsi="Arial" w:cs="Arial"/>
          <w:lang w:val="en-US"/>
        </w:rPr>
        <w:t>e cross-linguistic consistency of item-level priming effects. With that in mind, we opted to first establish whether this relationship, or absence thereof, is robust</w:t>
      </w:r>
      <w:r w:rsidR="00F712B3">
        <w:rPr>
          <w:rFonts w:ascii="Arial" w:hAnsi="Arial" w:cs="Arial"/>
          <w:lang w:val="en-US"/>
        </w:rPr>
        <w:t xml:space="preserve"> via a data multiverse (i.e., focusing on data-processing choices)</w:t>
      </w:r>
      <w:r w:rsidR="007B0C91">
        <w:rPr>
          <w:rFonts w:ascii="Arial" w:hAnsi="Arial" w:cs="Arial"/>
          <w:lang w:val="en-US"/>
        </w:rPr>
        <w:t>.</w:t>
      </w:r>
      <w:r w:rsidR="00F712B3">
        <w:rPr>
          <w:rFonts w:ascii="Arial" w:hAnsi="Arial" w:cs="Arial"/>
          <w:lang w:val="en-US"/>
        </w:rPr>
        <w:t xml:space="preserve"> More specifically, we</w:t>
      </w:r>
      <w:r w:rsidR="00324A24">
        <w:rPr>
          <w:rFonts w:ascii="Arial" w:hAnsi="Arial" w:cs="Arial"/>
          <w:lang w:val="en-US"/>
        </w:rPr>
        <w:t xml:space="preserve"> </w:t>
      </w:r>
      <w:commentRangeStart w:id="23"/>
      <w:r w:rsidR="00324A24">
        <w:rPr>
          <w:rFonts w:ascii="Arial" w:hAnsi="Arial" w:cs="Arial"/>
          <w:lang w:val="en-US"/>
        </w:rPr>
        <w:t>initially</w:t>
      </w:r>
      <w:commentRangeEnd w:id="23"/>
      <w:r w:rsidR="00FF2961">
        <w:rPr>
          <w:rStyle w:val="CommentReference"/>
        </w:rPr>
        <w:commentReference w:id="23"/>
      </w:r>
      <w:r w:rsidR="00324A24">
        <w:rPr>
          <w:rFonts w:ascii="Arial" w:hAnsi="Arial" w:cs="Arial"/>
          <w:lang w:val="en-US"/>
        </w:rPr>
        <w:t xml:space="preserve"> </w:t>
      </w:r>
      <w:r w:rsidR="00FF2961">
        <w:rPr>
          <w:rFonts w:ascii="Arial" w:hAnsi="Arial" w:cs="Arial"/>
          <w:lang w:val="en-US"/>
        </w:rPr>
        <w:t xml:space="preserve">specified a single </w:t>
      </w:r>
      <w:r w:rsidR="00FF2961" w:rsidRPr="002A6433">
        <w:rPr>
          <w:rFonts w:ascii="Arial" w:hAnsi="Arial" w:cs="Arial"/>
          <w:i/>
          <w:iCs/>
          <w:lang w:val="en-US"/>
        </w:rPr>
        <w:t>analysis</w:t>
      </w:r>
      <w:r w:rsidR="00FF2961">
        <w:rPr>
          <w:rFonts w:ascii="Arial" w:hAnsi="Arial" w:cs="Arial"/>
          <w:lang w:val="en-US"/>
        </w:rPr>
        <w:t xml:space="preserve"> pipeline</w:t>
      </w:r>
      <w:r w:rsidR="001446BE">
        <w:rPr>
          <w:rFonts w:ascii="Arial" w:hAnsi="Arial" w:cs="Arial"/>
          <w:lang w:val="en-US"/>
        </w:rPr>
        <w:t xml:space="preserve"> (see Appendix A)</w:t>
      </w:r>
      <w:r w:rsidR="00FF2961">
        <w:rPr>
          <w:rFonts w:ascii="Arial" w:hAnsi="Arial" w:cs="Arial"/>
          <w:lang w:val="en-US"/>
        </w:rPr>
        <w:t xml:space="preserve"> inspired by previous studies examining item-level priming effects (i.e., Hutchison et al., 2008 and Heyman et al., 2018)</w:t>
      </w:r>
      <w:r w:rsidR="00B627ED">
        <w:rPr>
          <w:rFonts w:ascii="Arial" w:hAnsi="Arial" w:cs="Arial"/>
          <w:lang w:val="en-US"/>
        </w:rPr>
        <w:t xml:space="preserve">, and in Step 2 we elicited </w:t>
      </w:r>
      <w:r w:rsidR="001446BE">
        <w:rPr>
          <w:rFonts w:ascii="Arial" w:hAnsi="Arial" w:cs="Arial"/>
          <w:lang w:val="en-US"/>
        </w:rPr>
        <w:t>various</w:t>
      </w:r>
      <w:r w:rsidR="00B627ED">
        <w:rPr>
          <w:rFonts w:ascii="Arial" w:hAnsi="Arial" w:cs="Arial"/>
          <w:lang w:val="en-US"/>
        </w:rPr>
        <w:t xml:space="preserve"> </w:t>
      </w:r>
      <w:r w:rsidR="00B627ED" w:rsidRPr="002A6433">
        <w:rPr>
          <w:rFonts w:ascii="Arial" w:hAnsi="Arial" w:cs="Arial"/>
          <w:i/>
          <w:iCs/>
          <w:lang w:val="en-US"/>
        </w:rPr>
        <w:t>data-processing</w:t>
      </w:r>
      <w:r w:rsidR="00B627ED">
        <w:rPr>
          <w:rFonts w:ascii="Arial" w:hAnsi="Arial" w:cs="Arial"/>
          <w:lang w:val="en-US"/>
        </w:rPr>
        <w:t xml:space="preserve"> pathways. That said, </w:t>
      </w:r>
      <w:r w:rsidR="009F65E3">
        <w:rPr>
          <w:rFonts w:ascii="Arial" w:hAnsi="Arial" w:cs="Arial"/>
          <w:lang w:val="en-US"/>
        </w:rPr>
        <w:t>survey respondents could comment on the proposed analysis plan if they deemed it inappropriate (see Step 2 and Appendix A for more details).</w:t>
      </w:r>
      <w:r w:rsidR="007C6BB1">
        <w:rPr>
          <w:rFonts w:ascii="Arial" w:hAnsi="Arial" w:cs="Arial"/>
          <w:lang w:val="en-US"/>
        </w:rPr>
        <w:t xml:space="preserve"> </w:t>
      </w:r>
    </w:p>
    <w:p w14:paraId="4C87A6A2" w14:textId="1C1B65A8" w:rsidR="00681E21" w:rsidRDefault="007C6BB1" w:rsidP="00F712B3">
      <w:pPr>
        <w:spacing w:after="0" w:line="480" w:lineRule="auto"/>
        <w:ind w:firstLine="709"/>
        <w:rPr>
          <w:rFonts w:ascii="Arial" w:hAnsi="Arial" w:cs="Arial"/>
          <w:lang w:val="en-US"/>
        </w:rPr>
      </w:pPr>
      <w:r>
        <w:rPr>
          <w:rFonts w:ascii="Arial" w:hAnsi="Arial" w:cs="Arial"/>
          <w:lang w:val="en-US"/>
        </w:rPr>
        <w:lastRenderedPageBreak/>
        <w:t xml:space="preserve">In sum, the research question we sought to answer via a data multiverse analysis is whether item-level semantic priming effects are robustly correlated with one another across languages, namely English and </w:t>
      </w:r>
      <w:r w:rsidR="002A6433">
        <w:rPr>
          <w:rFonts w:ascii="Arial" w:hAnsi="Arial" w:cs="Arial"/>
          <w:lang w:val="en-US"/>
        </w:rPr>
        <w:t>German</w:t>
      </w:r>
      <w:r>
        <w:rPr>
          <w:rFonts w:ascii="Arial" w:hAnsi="Arial" w:cs="Arial"/>
          <w:lang w:val="en-US"/>
        </w:rPr>
        <w:t xml:space="preserve">. </w:t>
      </w:r>
      <w:r w:rsidR="00FF2961">
        <w:rPr>
          <w:rFonts w:ascii="Arial" w:hAnsi="Arial" w:cs="Arial"/>
          <w:lang w:val="en-US"/>
        </w:rPr>
        <w:t xml:space="preserve"> </w:t>
      </w:r>
      <w:r w:rsidR="00324A24">
        <w:rPr>
          <w:rFonts w:ascii="Arial" w:hAnsi="Arial" w:cs="Arial"/>
          <w:lang w:val="en-US"/>
        </w:rPr>
        <w:t xml:space="preserve"> </w:t>
      </w:r>
      <w:r w:rsidR="00F712B3">
        <w:rPr>
          <w:rFonts w:ascii="Arial" w:hAnsi="Arial" w:cs="Arial"/>
          <w:lang w:val="en-US"/>
        </w:rPr>
        <w:t xml:space="preserve">  </w:t>
      </w:r>
      <w:r w:rsidR="007B0C91">
        <w:rPr>
          <w:rFonts w:ascii="Arial" w:hAnsi="Arial" w:cs="Arial"/>
          <w:lang w:val="en-US"/>
        </w:rPr>
        <w:t xml:space="preserve">   </w:t>
      </w:r>
      <w:r w:rsidR="0091117F">
        <w:rPr>
          <w:rFonts w:ascii="Arial" w:hAnsi="Arial" w:cs="Arial"/>
          <w:lang w:val="en-US"/>
        </w:rPr>
        <w:t xml:space="preserve"> </w:t>
      </w:r>
      <w:r w:rsidR="00985179">
        <w:rPr>
          <w:rFonts w:ascii="Arial" w:hAnsi="Arial" w:cs="Arial"/>
          <w:lang w:val="en-US"/>
        </w:rPr>
        <w:t xml:space="preserve"> </w:t>
      </w:r>
      <w:r w:rsidR="007144E1">
        <w:rPr>
          <w:rFonts w:ascii="Arial" w:hAnsi="Arial" w:cs="Arial"/>
          <w:lang w:val="en-US"/>
        </w:rPr>
        <w:t xml:space="preserve"> </w:t>
      </w:r>
    </w:p>
    <w:p w14:paraId="532E42C6" w14:textId="77777777" w:rsidR="00681B82" w:rsidRPr="00650B38" w:rsidRDefault="00681B82" w:rsidP="00681B82">
      <w:pPr>
        <w:spacing w:after="0" w:line="480" w:lineRule="auto"/>
        <w:rPr>
          <w:rFonts w:ascii="Arial" w:hAnsi="Arial" w:cs="Arial"/>
          <w:b/>
          <w:bCs/>
          <w:lang w:val="en-US"/>
        </w:rPr>
      </w:pPr>
      <w:r w:rsidRPr="00650B38">
        <w:rPr>
          <w:rFonts w:ascii="Arial" w:hAnsi="Arial" w:cs="Arial"/>
          <w:b/>
          <w:bCs/>
          <w:lang w:val="en-US"/>
        </w:rPr>
        <w:t>Step 2: Pathway elicitation</w:t>
      </w:r>
    </w:p>
    <w:p w14:paraId="4DF55BE0" w14:textId="6FEF3A63" w:rsidR="00AB6C73" w:rsidRDefault="001446BE" w:rsidP="002A6433">
      <w:pPr>
        <w:spacing w:after="0" w:line="480" w:lineRule="auto"/>
        <w:ind w:firstLine="709"/>
        <w:rPr>
          <w:rFonts w:ascii="Arial" w:hAnsi="Arial" w:cs="Arial"/>
          <w:lang w:val="en-US"/>
        </w:rPr>
      </w:pPr>
      <w:r>
        <w:rPr>
          <w:rFonts w:ascii="Arial" w:hAnsi="Arial" w:cs="Arial"/>
          <w:lang w:val="en-US"/>
        </w:rPr>
        <w:t xml:space="preserve">To reiterate, in this step we </w:t>
      </w:r>
      <w:r w:rsidR="005755CC">
        <w:rPr>
          <w:rFonts w:ascii="Arial" w:hAnsi="Arial" w:cs="Arial"/>
          <w:lang w:val="en-US"/>
        </w:rPr>
        <w:t>rely on</w:t>
      </w:r>
      <w:r>
        <w:rPr>
          <w:rFonts w:ascii="Arial" w:hAnsi="Arial" w:cs="Arial"/>
          <w:lang w:val="en-US"/>
        </w:rPr>
        <w:t xml:space="preserve"> experts</w:t>
      </w:r>
      <w:r w:rsidR="005755CC">
        <w:rPr>
          <w:rFonts w:ascii="Arial" w:hAnsi="Arial" w:cs="Arial"/>
          <w:lang w:val="en-US"/>
        </w:rPr>
        <w:t xml:space="preserve"> to help construct a multiverse of data-processing pathways (and potentially also data-analysis pathways, but th</w:t>
      </w:r>
      <w:r w:rsidR="00EA5F62">
        <w:rPr>
          <w:rFonts w:ascii="Arial" w:hAnsi="Arial" w:cs="Arial"/>
          <w:lang w:val="en-US"/>
        </w:rPr>
        <w:t>e latter</w:t>
      </w:r>
      <w:r w:rsidR="005755CC">
        <w:rPr>
          <w:rFonts w:ascii="Arial" w:hAnsi="Arial" w:cs="Arial"/>
          <w:lang w:val="en-US"/>
        </w:rPr>
        <w:t xml:space="preserve"> was not the case in this </w:t>
      </w:r>
      <w:r w:rsidR="005A5654">
        <w:rPr>
          <w:rFonts w:ascii="Arial" w:hAnsi="Arial" w:cs="Arial"/>
          <w:lang w:val="en-US"/>
        </w:rPr>
        <w:t>application; see Step 1)</w:t>
      </w:r>
      <w:r w:rsidR="005755CC">
        <w:rPr>
          <w:rFonts w:ascii="Arial" w:hAnsi="Arial" w:cs="Arial"/>
          <w:lang w:val="en-US"/>
        </w:rPr>
        <w:t xml:space="preserve">. </w:t>
      </w:r>
      <w:r w:rsidR="005A5654">
        <w:rPr>
          <w:rFonts w:ascii="Arial" w:hAnsi="Arial" w:cs="Arial"/>
          <w:lang w:val="en-US"/>
        </w:rPr>
        <w:t>More specifically, we performed a literature search and sent out a survey to experts in the field</w:t>
      </w:r>
      <w:r w:rsidR="00AB6C73">
        <w:rPr>
          <w:rFonts w:ascii="Arial" w:hAnsi="Arial" w:cs="Arial"/>
          <w:lang w:val="en-US"/>
        </w:rPr>
        <w:t>, both of which will be discussed in turn.</w:t>
      </w:r>
    </w:p>
    <w:p w14:paraId="0EA366CB" w14:textId="77777777" w:rsidR="00FA42B9" w:rsidRDefault="00AB6C73" w:rsidP="002A6433">
      <w:pPr>
        <w:spacing w:after="0" w:line="480" w:lineRule="auto"/>
        <w:ind w:firstLine="709"/>
        <w:rPr>
          <w:rFonts w:ascii="Arial" w:hAnsi="Arial" w:cs="Arial"/>
          <w:lang w:val="en-US"/>
        </w:rPr>
      </w:pPr>
      <w:r>
        <w:rPr>
          <w:rFonts w:ascii="Arial" w:hAnsi="Arial" w:cs="Arial"/>
          <w:b/>
          <w:bCs/>
          <w:lang w:val="en-US"/>
        </w:rPr>
        <w:t xml:space="preserve">Literature search. </w:t>
      </w:r>
      <w:r>
        <w:rPr>
          <w:rFonts w:ascii="Arial" w:hAnsi="Arial" w:cs="Arial"/>
          <w:lang w:val="en-US"/>
        </w:rPr>
        <w:t xml:space="preserve">The </w:t>
      </w:r>
      <w:r w:rsidR="00EA5F62">
        <w:rPr>
          <w:rFonts w:ascii="Arial" w:hAnsi="Arial" w:cs="Arial"/>
          <w:lang w:val="en-US"/>
        </w:rPr>
        <w:t>aim</w:t>
      </w:r>
      <w:r>
        <w:rPr>
          <w:rFonts w:ascii="Arial" w:hAnsi="Arial" w:cs="Arial"/>
          <w:lang w:val="en-US"/>
        </w:rPr>
        <w:t xml:space="preserve"> of this approach is to extract data-processing pathways from </w:t>
      </w:r>
      <w:r w:rsidR="009F2481">
        <w:rPr>
          <w:rFonts w:ascii="Arial" w:hAnsi="Arial" w:cs="Arial"/>
          <w:lang w:val="en-US"/>
        </w:rPr>
        <w:t>research</w:t>
      </w:r>
      <w:r>
        <w:rPr>
          <w:rFonts w:ascii="Arial" w:hAnsi="Arial" w:cs="Arial"/>
          <w:lang w:val="en-US"/>
        </w:rPr>
        <w:t xml:space="preserve"> on the same or a similar topic.</w:t>
      </w:r>
      <w:r w:rsidR="00FB26F1">
        <w:rPr>
          <w:rFonts w:ascii="Arial" w:hAnsi="Arial" w:cs="Arial"/>
          <w:lang w:val="en-US"/>
        </w:rPr>
        <w:t xml:space="preserve"> The procedure to search for relevant literature is similar to that of a </w:t>
      </w:r>
      <w:r w:rsidR="00606CC2">
        <w:rPr>
          <w:rFonts w:ascii="Arial" w:hAnsi="Arial" w:cs="Arial"/>
          <w:lang w:val="en-US"/>
        </w:rPr>
        <w:t>systematic review</w:t>
      </w:r>
      <w:r w:rsidR="00FB26F1">
        <w:rPr>
          <w:rFonts w:ascii="Arial" w:hAnsi="Arial" w:cs="Arial"/>
          <w:lang w:val="en-US"/>
        </w:rPr>
        <w:t>, e</w:t>
      </w:r>
      <w:r w:rsidR="00636BFD">
        <w:rPr>
          <w:rFonts w:ascii="Arial" w:hAnsi="Arial" w:cs="Arial"/>
          <w:lang w:val="en-US"/>
        </w:rPr>
        <w:t xml:space="preserve">xcept that we are not interested in evaluating the evidence for a particular claim, but rather to uncover the various data-processing steps that have been undertaken in different studies. </w:t>
      </w:r>
    </w:p>
    <w:p w14:paraId="4F260314" w14:textId="423EE928" w:rsidR="00F44518" w:rsidRDefault="00FA42B9" w:rsidP="00594A8A">
      <w:pPr>
        <w:spacing w:after="0" w:line="480" w:lineRule="auto"/>
        <w:ind w:firstLine="709"/>
        <w:rPr>
          <w:ins w:id="24" w:author="Heyman, T.D.P. (Tom)" w:date="2023-01-05T15:43:00Z"/>
          <w:rFonts w:ascii="Arial" w:hAnsi="Arial" w:cs="Arial"/>
          <w:lang w:val="en-US"/>
        </w:rPr>
      </w:pPr>
      <w:r>
        <w:rPr>
          <w:rFonts w:ascii="Arial" w:hAnsi="Arial" w:cs="Arial"/>
          <w:lang w:val="en-US"/>
        </w:rPr>
        <w:t xml:space="preserve">As mentioned before, we are not aware of any research on the cross-linguistic consistency if item-level priming effects, hence we broadened the scope of the literature search to include all research that examined semantic priming using a continuous lexical decision task and/or research that sought to predict semantic priming at the item-level. Both types of research presumably involve data-processing steps that are </w:t>
      </w:r>
      <w:r w:rsidR="00627399">
        <w:rPr>
          <w:rFonts w:ascii="Arial" w:hAnsi="Arial" w:cs="Arial"/>
          <w:lang w:val="en-US"/>
        </w:rPr>
        <w:t>suitable for the current dataset</w:t>
      </w:r>
      <w:r w:rsidR="007943D6">
        <w:rPr>
          <w:rFonts w:ascii="Arial" w:hAnsi="Arial" w:cs="Arial"/>
          <w:lang w:val="en-US"/>
        </w:rPr>
        <w:t xml:space="preserve"> and research question</w:t>
      </w:r>
      <w:r w:rsidR="00627399">
        <w:rPr>
          <w:rFonts w:ascii="Arial" w:hAnsi="Arial" w:cs="Arial"/>
          <w:lang w:val="en-US"/>
        </w:rPr>
        <w:t>.</w:t>
      </w:r>
      <w:r w:rsidR="007943D6">
        <w:rPr>
          <w:rFonts w:ascii="Arial" w:hAnsi="Arial" w:cs="Arial"/>
          <w:lang w:val="en-US"/>
        </w:rPr>
        <w:t xml:space="preserve"> </w:t>
      </w:r>
      <w:commentRangeStart w:id="25"/>
      <w:r w:rsidR="007943D6">
        <w:rPr>
          <w:rFonts w:ascii="Arial" w:hAnsi="Arial" w:cs="Arial"/>
          <w:lang w:val="en-US"/>
        </w:rPr>
        <w:t xml:space="preserve">The following search query was used “predict semantic priming” OR “continuous lexical decision” “semantic priming”, which yielded </w:t>
      </w:r>
      <w:commentRangeStart w:id="26"/>
      <w:r w:rsidR="007943D6">
        <w:rPr>
          <w:rFonts w:ascii="Arial" w:hAnsi="Arial" w:cs="Arial"/>
          <w:lang w:val="en-US"/>
        </w:rPr>
        <w:t>12</w:t>
      </w:r>
      <w:r w:rsidR="0008245A">
        <w:rPr>
          <w:rFonts w:ascii="Arial" w:hAnsi="Arial" w:cs="Arial"/>
          <w:lang w:val="en-US"/>
        </w:rPr>
        <w:t>9</w:t>
      </w:r>
      <w:r w:rsidR="007943D6">
        <w:rPr>
          <w:rFonts w:ascii="Arial" w:hAnsi="Arial" w:cs="Arial"/>
          <w:lang w:val="en-US"/>
        </w:rPr>
        <w:t xml:space="preserve"> </w:t>
      </w:r>
      <w:commentRangeEnd w:id="26"/>
      <w:r w:rsidR="007943D6">
        <w:rPr>
          <w:rStyle w:val="CommentReference"/>
        </w:rPr>
        <w:commentReference w:id="26"/>
      </w:r>
      <w:r w:rsidR="007943D6">
        <w:rPr>
          <w:rFonts w:ascii="Arial" w:hAnsi="Arial" w:cs="Arial"/>
          <w:lang w:val="en-US"/>
        </w:rPr>
        <w:t>results in Google Scholar</w:t>
      </w:r>
      <w:r w:rsidR="0008245A">
        <w:rPr>
          <w:rFonts w:ascii="Arial" w:hAnsi="Arial" w:cs="Arial"/>
          <w:lang w:val="en-US"/>
        </w:rPr>
        <w:t xml:space="preserve"> and 33 results in EBSCO</w:t>
      </w:r>
      <w:r w:rsidR="007943D6">
        <w:rPr>
          <w:rFonts w:ascii="Arial" w:hAnsi="Arial" w:cs="Arial"/>
          <w:lang w:val="en-US"/>
        </w:rPr>
        <w:t xml:space="preserve">. </w:t>
      </w:r>
      <w:r w:rsidR="00777D53">
        <w:rPr>
          <w:rFonts w:ascii="Arial" w:hAnsi="Arial" w:cs="Arial"/>
          <w:lang w:val="en-US"/>
        </w:rPr>
        <w:t>As n</w:t>
      </w:r>
      <w:r w:rsidR="00594A8A">
        <w:rPr>
          <w:rFonts w:ascii="Arial" w:hAnsi="Arial" w:cs="Arial"/>
          <w:lang w:val="en-US"/>
        </w:rPr>
        <w:t xml:space="preserve">ot all of those records </w:t>
      </w:r>
      <w:r w:rsidR="00777D53">
        <w:rPr>
          <w:rFonts w:ascii="Arial" w:hAnsi="Arial" w:cs="Arial"/>
          <w:lang w:val="en-US"/>
        </w:rPr>
        <w:t xml:space="preserve">would </w:t>
      </w:r>
      <w:r w:rsidR="00594A8A">
        <w:rPr>
          <w:rFonts w:ascii="Arial" w:hAnsi="Arial" w:cs="Arial"/>
          <w:lang w:val="en-US"/>
        </w:rPr>
        <w:t>fit the sc</w:t>
      </w:r>
      <w:r w:rsidR="00777D53">
        <w:rPr>
          <w:rFonts w:ascii="Arial" w:hAnsi="Arial" w:cs="Arial"/>
          <w:lang w:val="en-US"/>
        </w:rPr>
        <w:t>ope and aim of our study, we defined a number of criteria which needed to be met (see Figure 2).</w:t>
      </w:r>
      <w:r w:rsidR="00852BB3">
        <w:rPr>
          <w:rFonts w:ascii="Arial" w:hAnsi="Arial" w:cs="Arial"/>
          <w:lang w:val="en-US"/>
        </w:rPr>
        <w:t xml:space="preserve"> In addition, we scanned the papers meeting our criteria for references to other potentially relevant resources. </w:t>
      </w:r>
      <w:r w:rsidR="00213CA5">
        <w:rPr>
          <w:rFonts w:ascii="Arial" w:hAnsi="Arial" w:cs="Arial"/>
          <w:lang w:val="en-US"/>
        </w:rPr>
        <w:t>EB and TH independently coded the first ten records, which resulted in the same decision</w:t>
      </w:r>
      <w:r w:rsidR="00DD5DC5">
        <w:rPr>
          <w:rFonts w:ascii="Arial" w:hAnsi="Arial" w:cs="Arial"/>
          <w:lang w:val="en-US"/>
        </w:rPr>
        <w:t>s, and a refinement of some of the exclusion criteria. The remaining records were coded by TH</w:t>
      </w:r>
      <w:r w:rsidR="00213CA5">
        <w:rPr>
          <w:rFonts w:ascii="Arial" w:hAnsi="Arial" w:cs="Arial"/>
          <w:lang w:val="en-US"/>
        </w:rPr>
        <w:t xml:space="preserve">. </w:t>
      </w:r>
      <w:r w:rsidR="00852BB3">
        <w:rPr>
          <w:rFonts w:ascii="Arial" w:hAnsi="Arial" w:cs="Arial"/>
          <w:lang w:val="en-US"/>
        </w:rPr>
        <w:t xml:space="preserve">Ultimately, </w:t>
      </w:r>
      <w:r w:rsidR="00F44518">
        <w:rPr>
          <w:rFonts w:ascii="Arial" w:hAnsi="Arial" w:cs="Arial"/>
          <w:lang w:val="en-US"/>
        </w:rPr>
        <w:t xml:space="preserve">this procedure yielded </w:t>
      </w:r>
      <w:r w:rsidR="004F006B">
        <w:rPr>
          <w:rFonts w:ascii="Arial" w:hAnsi="Arial" w:cs="Arial"/>
          <w:lang w:val="en-US"/>
        </w:rPr>
        <w:t>32</w:t>
      </w:r>
      <w:r w:rsidR="00852BB3">
        <w:rPr>
          <w:rFonts w:ascii="Arial" w:hAnsi="Arial" w:cs="Arial"/>
          <w:lang w:val="en-US"/>
        </w:rPr>
        <w:t xml:space="preserve"> papers</w:t>
      </w:r>
      <w:r w:rsidR="00F44518">
        <w:rPr>
          <w:rFonts w:ascii="Arial" w:hAnsi="Arial" w:cs="Arial"/>
          <w:lang w:val="en-US"/>
        </w:rPr>
        <w:t xml:space="preserve">, from which the data-processing choices were </w:t>
      </w:r>
      <w:r w:rsidR="00C17B48">
        <w:rPr>
          <w:rFonts w:ascii="Arial" w:hAnsi="Arial" w:cs="Arial"/>
          <w:lang w:val="en-US"/>
        </w:rPr>
        <w:t>distilled</w:t>
      </w:r>
      <w:r w:rsidR="00F44518">
        <w:rPr>
          <w:rFonts w:ascii="Arial" w:hAnsi="Arial" w:cs="Arial"/>
          <w:lang w:val="en-US"/>
        </w:rPr>
        <w:t xml:space="preserve"> in a next step.</w:t>
      </w:r>
      <w:commentRangeEnd w:id="25"/>
      <w:r w:rsidR="0032223A">
        <w:rPr>
          <w:rStyle w:val="CommentReference"/>
        </w:rPr>
        <w:commentReference w:id="25"/>
      </w:r>
    </w:p>
    <w:p w14:paraId="6108E37A" w14:textId="1A53B8A3" w:rsidR="00C17B48" w:rsidRPr="00C17B48" w:rsidRDefault="00F44518" w:rsidP="00C17B48">
      <w:pPr>
        <w:spacing w:after="0" w:line="480" w:lineRule="auto"/>
        <w:ind w:firstLine="709"/>
        <w:rPr>
          <w:rFonts w:ascii="Arial" w:hAnsi="Arial" w:cs="Arial"/>
          <w:lang w:val="en-US"/>
        </w:rPr>
      </w:pPr>
      <w:r>
        <w:rPr>
          <w:rFonts w:ascii="Arial" w:hAnsi="Arial" w:cs="Arial"/>
          <w:lang w:val="en-US"/>
        </w:rPr>
        <w:lastRenderedPageBreak/>
        <w:t>To facilitate the</w:t>
      </w:r>
      <w:r w:rsidR="00C17B48">
        <w:rPr>
          <w:rFonts w:ascii="Arial" w:hAnsi="Arial" w:cs="Arial"/>
          <w:lang w:val="en-US"/>
        </w:rPr>
        <w:t xml:space="preserve"> extraction of the data-processing choices, we </w:t>
      </w:r>
      <w:r w:rsidR="00C17B48" w:rsidRPr="00C17B48">
        <w:rPr>
          <w:rFonts w:ascii="Arial" w:hAnsi="Arial" w:cs="Arial"/>
          <w:lang w:val="en-US"/>
        </w:rPr>
        <w:t xml:space="preserve">identified four broad categories: data-exclusions (excluding outlier analysis), outlier treatment, missing data treatment, and data transformations. Data-processing </w:t>
      </w:r>
      <w:r w:rsidR="00C17B48">
        <w:rPr>
          <w:rFonts w:ascii="Arial" w:hAnsi="Arial" w:cs="Arial"/>
          <w:lang w:val="en-US"/>
        </w:rPr>
        <w:t>choices</w:t>
      </w:r>
      <w:r w:rsidR="00C17B48" w:rsidRPr="00C17B48">
        <w:rPr>
          <w:rFonts w:ascii="Arial" w:hAnsi="Arial" w:cs="Arial"/>
          <w:lang w:val="en-US"/>
        </w:rPr>
        <w:t xml:space="preserve"> that did not fall into these categories were grouped in </w:t>
      </w:r>
      <w:proofErr w:type="spellStart"/>
      <w:r w:rsidR="00C17B48" w:rsidRPr="00C17B48">
        <w:rPr>
          <w:rFonts w:ascii="Arial" w:hAnsi="Arial" w:cs="Arial"/>
          <w:lang w:val="en-US"/>
        </w:rPr>
        <w:t>a</w:t>
      </w:r>
      <w:r w:rsidR="00614FD4">
        <w:rPr>
          <w:rFonts w:ascii="Arial" w:hAnsi="Arial" w:cs="Arial"/>
          <w:lang w:val="en-US"/>
        </w:rPr>
        <w:t>n</w:t>
      </w:r>
      <w:r w:rsidR="00C17B48" w:rsidRPr="00C17B48">
        <w:rPr>
          <w:rFonts w:ascii="Arial" w:hAnsi="Arial" w:cs="Arial"/>
          <w:lang w:val="en-US"/>
        </w:rPr>
        <w:t xml:space="preserve"> </w:t>
      </w:r>
      <w:r w:rsidR="00614FD4" w:rsidRPr="003D7467">
        <w:rPr>
          <w:rFonts w:ascii="Arial" w:hAnsi="Arial" w:cs="Arial"/>
          <w:i/>
          <w:iCs/>
          <w:lang w:val="en-US"/>
        </w:rPr>
        <w:t>other</w:t>
      </w:r>
      <w:proofErr w:type="spellEnd"/>
      <w:r w:rsidR="00C17B48" w:rsidRPr="00C17B48">
        <w:rPr>
          <w:rFonts w:ascii="Arial" w:hAnsi="Arial" w:cs="Arial"/>
          <w:lang w:val="en-US"/>
        </w:rPr>
        <w:t xml:space="preserve"> category. For each of these five categories, we further made a distinction between processing steps occurring at the level of the participants, the items, or the trials. For example, one might exclude data of a) certain participants (e.g., because they did not pass an attention check), b) certain items (e.g., because too many participants failed to recognize it as an existing word), or c) certain trials (e.g., when the response was incorrect). If data were excluded because response times, at the participant-, item- or trial-level, were too extreme, the respective criteria were classified under outlier treatment.  </w:t>
      </w:r>
    </w:p>
    <w:p w14:paraId="164D55E6" w14:textId="2FB5CC85" w:rsidR="00F61C47" w:rsidRPr="00F61C47" w:rsidRDefault="00C17B48" w:rsidP="0032223A">
      <w:pPr>
        <w:spacing w:after="0" w:line="480" w:lineRule="auto"/>
        <w:ind w:firstLine="709"/>
        <w:rPr>
          <w:rFonts w:ascii="Arial" w:hAnsi="Arial" w:cs="Arial"/>
          <w:lang w:val="en-US"/>
        </w:rPr>
      </w:pPr>
      <w:r w:rsidRPr="00C17B48">
        <w:rPr>
          <w:rFonts w:ascii="Arial" w:hAnsi="Arial" w:cs="Arial"/>
          <w:lang w:val="en-US"/>
        </w:rPr>
        <w:t xml:space="preserve">For each </w:t>
      </w:r>
      <w:r w:rsidR="00E73DF0">
        <w:rPr>
          <w:rFonts w:ascii="Arial" w:hAnsi="Arial" w:cs="Arial"/>
          <w:lang w:val="en-US"/>
        </w:rPr>
        <w:t xml:space="preserve">of the </w:t>
      </w:r>
      <w:r w:rsidR="00DD5DC5">
        <w:rPr>
          <w:rFonts w:ascii="Arial" w:hAnsi="Arial" w:cs="Arial"/>
          <w:lang w:val="en-US"/>
        </w:rPr>
        <w:t>32</w:t>
      </w:r>
      <w:r w:rsidR="00E73DF0">
        <w:rPr>
          <w:rFonts w:ascii="Arial" w:hAnsi="Arial" w:cs="Arial"/>
          <w:lang w:val="en-US"/>
        </w:rPr>
        <w:t xml:space="preserve"> </w:t>
      </w:r>
      <w:r w:rsidRPr="00C17B48">
        <w:rPr>
          <w:rFonts w:ascii="Arial" w:hAnsi="Arial" w:cs="Arial"/>
          <w:lang w:val="en-US"/>
        </w:rPr>
        <w:t xml:space="preserve">selected </w:t>
      </w:r>
      <w:r w:rsidR="00E73DF0">
        <w:rPr>
          <w:rFonts w:ascii="Arial" w:hAnsi="Arial" w:cs="Arial"/>
          <w:lang w:val="en-US"/>
        </w:rPr>
        <w:t>papers</w:t>
      </w:r>
      <w:r w:rsidRPr="00C17B48">
        <w:rPr>
          <w:rFonts w:ascii="Arial" w:hAnsi="Arial" w:cs="Arial"/>
          <w:lang w:val="en-US"/>
        </w:rPr>
        <w:t>, two coders</w:t>
      </w:r>
      <w:r w:rsidR="00DD5DC5">
        <w:rPr>
          <w:rFonts w:ascii="Arial" w:hAnsi="Arial" w:cs="Arial"/>
          <w:lang w:val="en-US"/>
        </w:rPr>
        <w:t xml:space="preserve"> (i.e., EB and EP)</w:t>
      </w:r>
      <w:r w:rsidRPr="00C17B48">
        <w:rPr>
          <w:rFonts w:ascii="Arial" w:hAnsi="Arial" w:cs="Arial"/>
          <w:lang w:val="en-US"/>
        </w:rPr>
        <w:t xml:space="preserve"> independently search</w:t>
      </w:r>
      <w:r w:rsidR="00E73DF0">
        <w:rPr>
          <w:rFonts w:ascii="Arial" w:hAnsi="Arial" w:cs="Arial"/>
          <w:lang w:val="en-US"/>
        </w:rPr>
        <w:t>ed</w:t>
      </w:r>
      <w:r w:rsidRPr="00C17B48">
        <w:rPr>
          <w:rFonts w:ascii="Arial" w:hAnsi="Arial" w:cs="Arial"/>
          <w:lang w:val="en-US"/>
        </w:rPr>
        <w:t xml:space="preserve"> the method and results sections (including potential supplemental material like code) for all data-processing steps that were performed. For papers with multiple studies, </w:t>
      </w:r>
      <w:r w:rsidR="00E73DF0">
        <w:rPr>
          <w:rFonts w:ascii="Arial" w:hAnsi="Arial" w:cs="Arial"/>
          <w:lang w:val="en-US"/>
        </w:rPr>
        <w:t>they</w:t>
      </w:r>
      <w:r w:rsidRPr="00C17B48">
        <w:rPr>
          <w:rFonts w:ascii="Arial" w:hAnsi="Arial" w:cs="Arial"/>
          <w:lang w:val="en-US"/>
        </w:rPr>
        <w:t xml:space="preserve"> selected the one that best fitted the research question, or, if there was no clear distinction, </w:t>
      </w:r>
      <w:r w:rsidR="00E73DF0">
        <w:rPr>
          <w:rFonts w:ascii="Arial" w:hAnsi="Arial" w:cs="Arial"/>
          <w:lang w:val="en-US"/>
        </w:rPr>
        <w:t>they</w:t>
      </w:r>
      <w:r w:rsidRPr="00C17B48">
        <w:rPr>
          <w:rFonts w:ascii="Arial" w:hAnsi="Arial" w:cs="Arial"/>
          <w:lang w:val="en-US"/>
        </w:rPr>
        <w:t xml:space="preserve"> picked the first relevant study. The extracted processing steps were then grouped in the categories mentioned above. Subsequently, the coders also organized the data-processing steps in the order they were carried </w:t>
      </w:r>
      <w:r w:rsidR="0070798A" w:rsidRPr="00C17B48">
        <w:rPr>
          <w:rFonts w:ascii="Arial" w:hAnsi="Arial" w:cs="Arial"/>
          <w:lang w:val="en-US"/>
        </w:rPr>
        <w:t>out if</w:t>
      </w:r>
      <w:r w:rsidRPr="00C17B48">
        <w:rPr>
          <w:rFonts w:ascii="Arial" w:hAnsi="Arial" w:cs="Arial"/>
          <w:lang w:val="en-US"/>
        </w:rPr>
        <w:t xml:space="preserve"> that information was </w:t>
      </w:r>
      <w:commentRangeStart w:id="27"/>
      <w:r w:rsidRPr="00C17B48">
        <w:rPr>
          <w:rFonts w:ascii="Arial" w:hAnsi="Arial" w:cs="Arial"/>
          <w:lang w:val="en-US"/>
        </w:rPr>
        <w:t>reported</w:t>
      </w:r>
      <w:commentRangeEnd w:id="27"/>
      <w:r w:rsidR="00E73DF0">
        <w:rPr>
          <w:rStyle w:val="CommentReference"/>
        </w:rPr>
        <w:commentReference w:id="27"/>
      </w:r>
      <w:r w:rsidRPr="00C17B48">
        <w:rPr>
          <w:rFonts w:ascii="Arial" w:hAnsi="Arial" w:cs="Arial"/>
          <w:lang w:val="en-US"/>
        </w:rPr>
        <w:t xml:space="preserve">. </w:t>
      </w:r>
      <w:r w:rsidR="00F44518">
        <w:rPr>
          <w:rFonts w:ascii="Arial" w:hAnsi="Arial" w:cs="Arial"/>
          <w:lang w:val="en-US"/>
        </w:rPr>
        <w:t xml:space="preserve">   </w:t>
      </w:r>
      <w:r w:rsidR="00852BB3">
        <w:rPr>
          <w:rFonts w:ascii="Arial" w:hAnsi="Arial" w:cs="Arial"/>
          <w:lang w:val="en-US"/>
        </w:rPr>
        <w:t xml:space="preserve"> </w:t>
      </w:r>
      <w:r w:rsidR="00777D53">
        <w:rPr>
          <w:rFonts w:ascii="Arial" w:hAnsi="Arial" w:cs="Arial"/>
          <w:lang w:val="en-US"/>
        </w:rPr>
        <w:t xml:space="preserve"> </w:t>
      </w:r>
      <w:r w:rsidR="007943D6">
        <w:rPr>
          <w:rFonts w:ascii="Arial" w:hAnsi="Arial" w:cs="Arial"/>
          <w:lang w:val="en-US"/>
        </w:rPr>
        <w:t xml:space="preserve"> </w:t>
      </w:r>
      <w:r w:rsidR="00627399">
        <w:rPr>
          <w:rFonts w:ascii="Arial" w:hAnsi="Arial" w:cs="Arial"/>
          <w:lang w:val="en-US"/>
        </w:rPr>
        <w:t xml:space="preserve"> </w:t>
      </w:r>
      <w:r w:rsidR="00636BFD">
        <w:rPr>
          <w:rFonts w:ascii="Arial" w:hAnsi="Arial" w:cs="Arial"/>
          <w:lang w:val="en-US"/>
        </w:rPr>
        <w:t xml:space="preserve">  </w:t>
      </w:r>
      <w:r w:rsidR="00AB6C73">
        <w:rPr>
          <w:rFonts w:ascii="Arial" w:hAnsi="Arial" w:cs="Arial"/>
          <w:lang w:val="en-US"/>
        </w:rPr>
        <w:t xml:space="preserve">  </w:t>
      </w:r>
      <w:r w:rsidR="005A5654">
        <w:rPr>
          <w:rFonts w:ascii="Arial" w:hAnsi="Arial" w:cs="Arial"/>
          <w:lang w:val="en-US"/>
        </w:rPr>
        <w:t xml:space="preserve"> </w:t>
      </w:r>
      <w:r w:rsidR="001446BE">
        <w:rPr>
          <w:rFonts w:ascii="Arial" w:hAnsi="Arial" w:cs="Arial"/>
          <w:lang w:val="en-US"/>
        </w:rPr>
        <w:t xml:space="preserve"> </w:t>
      </w:r>
      <w:r w:rsidR="00681E21">
        <w:rPr>
          <w:rFonts w:ascii="Arial" w:hAnsi="Arial" w:cs="Arial"/>
          <w:lang w:val="en-US"/>
        </w:rPr>
        <w:t xml:space="preserve">  </w:t>
      </w:r>
      <w:r w:rsidR="00F61C47">
        <w:rPr>
          <w:rFonts w:ascii="Arial" w:hAnsi="Arial" w:cs="Arial"/>
          <w:lang w:val="en-US"/>
        </w:rPr>
        <w:t xml:space="preserve"> </w:t>
      </w:r>
    </w:p>
    <w:p w14:paraId="7484021D" w14:textId="77777777" w:rsidR="00837668" w:rsidRPr="00650B38" w:rsidRDefault="00F3363D" w:rsidP="00F76806">
      <w:pPr>
        <w:spacing w:after="0" w:line="480" w:lineRule="auto"/>
        <w:rPr>
          <w:rFonts w:ascii="Arial" w:hAnsi="Arial" w:cs="Arial"/>
          <w:lang w:val="en-US"/>
        </w:rPr>
        <w:sectPr w:rsidR="00837668" w:rsidRPr="00650B38">
          <w:pgSz w:w="11906" w:h="16838"/>
          <w:pgMar w:top="1417" w:right="1417" w:bottom="1417" w:left="1417" w:header="708" w:footer="708" w:gutter="0"/>
          <w:cols w:space="708"/>
          <w:docGrid w:linePitch="360"/>
        </w:sectPr>
      </w:pPr>
      <w:r w:rsidRPr="00650B38">
        <w:rPr>
          <w:rFonts w:ascii="Arial" w:hAnsi="Arial" w:cs="Arial"/>
          <w:lang w:val="en-US"/>
        </w:rPr>
        <w:t xml:space="preserve"> </w:t>
      </w:r>
      <w:r w:rsidR="00156D0F" w:rsidRPr="00650B38">
        <w:rPr>
          <w:rFonts w:ascii="Arial" w:hAnsi="Arial" w:cs="Arial"/>
          <w:lang w:val="en-US"/>
        </w:rPr>
        <w:t xml:space="preserve"> </w:t>
      </w:r>
    </w:p>
    <w:p w14:paraId="649E7730" w14:textId="1C61450E" w:rsidR="002844ED" w:rsidRPr="00650B38" w:rsidRDefault="002844ED" w:rsidP="00F76806">
      <w:pPr>
        <w:spacing w:after="0" w:line="480" w:lineRule="auto"/>
        <w:rPr>
          <w:rFonts w:ascii="Arial" w:hAnsi="Arial" w:cs="Arial"/>
          <w:noProof/>
          <w:lang w:val="en-US"/>
        </w:rPr>
      </w:pPr>
    </w:p>
    <w:p w14:paraId="03AE69D4" w14:textId="7E60BD31" w:rsidR="00EB3DEE" w:rsidRPr="00650B38" w:rsidRDefault="00EB3DEE" w:rsidP="00F76806">
      <w:pPr>
        <w:spacing w:after="0" w:line="480" w:lineRule="auto"/>
        <w:rPr>
          <w:rFonts w:ascii="Arial" w:hAnsi="Arial" w:cs="Arial"/>
          <w:lang w:val="en-US"/>
        </w:rPr>
      </w:pPr>
      <w:bookmarkStart w:id="28" w:name="_Hlk123828055"/>
      <w:r w:rsidRPr="00650B38">
        <w:rPr>
          <w:rFonts w:ascii="Arial" w:hAnsi="Arial" w:cs="Arial"/>
          <w:lang w:val="en-US"/>
        </w:rPr>
        <w:t>Figure 1</w:t>
      </w:r>
    </w:p>
    <w:p w14:paraId="04C0CB15" w14:textId="77777777" w:rsidR="00EB3DEE" w:rsidRPr="00650B38" w:rsidRDefault="00EB3DEE" w:rsidP="00F76806">
      <w:pPr>
        <w:spacing w:after="0" w:line="480" w:lineRule="auto"/>
        <w:rPr>
          <w:rFonts w:ascii="Arial" w:hAnsi="Arial" w:cs="Arial"/>
          <w:lang w:val="en-US"/>
        </w:rPr>
      </w:pPr>
      <w:r w:rsidRPr="00650B38">
        <w:rPr>
          <w:rFonts w:ascii="Arial" w:hAnsi="Arial" w:cs="Arial"/>
          <w:lang w:val="en-US"/>
        </w:rPr>
        <w:t>Flowchart of the proposed procedure</w:t>
      </w:r>
    </w:p>
    <w:bookmarkEnd w:id="28"/>
    <w:p w14:paraId="39CD1206" w14:textId="77777777" w:rsidR="00FF2961" w:rsidRDefault="00EB3DEE" w:rsidP="00F76806">
      <w:pPr>
        <w:spacing w:after="0" w:line="480" w:lineRule="auto"/>
        <w:rPr>
          <w:ins w:id="29" w:author="Heyman, T.D.P. (Tom)" w:date="2023-01-03T17:47:00Z"/>
          <w:rFonts w:ascii="Arial" w:hAnsi="Arial" w:cs="Arial"/>
          <w:lang w:val="en-US"/>
        </w:rPr>
        <w:sectPr w:rsidR="00FF2961" w:rsidSect="00837668">
          <w:pgSz w:w="16838" w:h="11906" w:orient="landscape"/>
          <w:pgMar w:top="1417" w:right="1417" w:bottom="1417" w:left="1417" w:header="708" w:footer="708" w:gutter="0"/>
          <w:cols w:space="708"/>
          <w:docGrid w:linePitch="360"/>
        </w:sectPr>
      </w:pPr>
      <w:r w:rsidRPr="00650B38">
        <w:rPr>
          <w:rFonts w:ascii="Arial" w:hAnsi="Arial" w:cs="Arial"/>
          <w:noProof/>
          <w:lang w:val="en-US"/>
        </w:rPr>
        <w:drawing>
          <wp:inline distT="0" distB="0" distL="0" distR="0" wp14:anchorId="613D4762" wp14:editId="5C625053">
            <wp:extent cx="8892540" cy="39835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2540" cy="3983542"/>
                    </a:xfrm>
                    <a:prstGeom prst="rect">
                      <a:avLst/>
                    </a:prstGeom>
                    <a:noFill/>
                  </pic:spPr>
                </pic:pic>
              </a:graphicData>
            </a:graphic>
          </wp:inline>
        </w:drawing>
      </w:r>
    </w:p>
    <w:p w14:paraId="777BA0A8" w14:textId="6C398411" w:rsidR="007C0701" w:rsidRPr="00650B38" w:rsidRDefault="007C0701" w:rsidP="007C0701">
      <w:pPr>
        <w:spacing w:after="0" w:line="480" w:lineRule="auto"/>
        <w:rPr>
          <w:rFonts w:ascii="Arial" w:hAnsi="Arial" w:cs="Arial"/>
          <w:lang w:val="en-US"/>
        </w:rPr>
      </w:pPr>
      <w:r w:rsidRPr="00650B38">
        <w:rPr>
          <w:rFonts w:ascii="Arial" w:hAnsi="Arial" w:cs="Arial"/>
          <w:lang w:val="en-US"/>
        </w:rPr>
        <w:lastRenderedPageBreak/>
        <w:t xml:space="preserve">Figure </w:t>
      </w:r>
      <w:r>
        <w:rPr>
          <w:rFonts w:ascii="Arial" w:hAnsi="Arial" w:cs="Arial"/>
          <w:lang w:val="en-US"/>
        </w:rPr>
        <w:t>2</w:t>
      </w:r>
    </w:p>
    <w:p w14:paraId="5CCF516E" w14:textId="69302A85" w:rsidR="007C0701" w:rsidRPr="00650B38" w:rsidRDefault="007C0701" w:rsidP="007C0701">
      <w:pPr>
        <w:spacing w:after="0" w:line="480" w:lineRule="auto"/>
        <w:rPr>
          <w:rFonts w:ascii="Arial" w:hAnsi="Arial" w:cs="Arial"/>
          <w:lang w:val="en-US"/>
        </w:rPr>
      </w:pPr>
      <w:r w:rsidRPr="00650B38">
        <w:rPr>
          <w:rFonts w:ascii="Arial" w:hAnsi="Arial" w:cs="Arial"/>
          <w:lang w:val="en-US"/>
        </w:rPr>
        <w:t xml:space="preserve">Flowchart of the </w:t>
      </w:r>
      <w:r w:rsidR="002F0F33">
        <w:rPr>
          <w:rFonts w:ascii="Arial" w:hAnsi="Arial" w:cs="Arial"/>
          <w:lang w:val="en-US"/>
        </w:rPr>
        <w:t xml:space="preserve">process of identifying relevant literature (figure adapted from </w:t>
      </w:r>
      <w:r>
        <w:fldChar w:fldCharType="begin"/>
      </w:r>
      <w:r w:rsidRPr="000839F3">
        <w:rPr>
          <w:lang w:val="en-US"/>
          <w:rPrChange w:id="30" w:author="Heyman, T.D.P. (Tom)" w:date="2023-06-07T12:02:00Z">
            <w:rPr/>
          </w:rPrChange>
        </w:rPr>
        <w:instrText>HYPERLINK "http://www.prisma-statement.org/"</w:instrText>
      </w:r>
      <w:r>
        <w:fldChar w:fldCharType="separate"/>
      </w:r>
      <w:r w:rsidR="002F0F33" w:rsidRPr="00080F69">
        <w:rPr>
          <w:rStyle w:val="Hyperlink"/>
          <w:rFonts w:ascii="Arial" w:hAnsi="Arial" w:cs="Arial"/>
          <w:lang w:val="en-US"/>
        </w:rPr>
        <w:t>http://www.prisma-statement.org/</w:t>
      </w:r>
      <w:r>
        <w:rPr>
          <w:rStyle w:val="Hyperlink"/>
          <w:rFonts w:ascii="Arial" w:hAnsi="Arial" w:cs="Arial"/>
          <w:lang w:val="en-US"/>
        </w:rPr>
        <w:fldChar w:fldCharType="end"/>
      </w:r>
      <w:r w:rsidR="002F0F33">
        <w:rPr>
          <w:rFonts w:ascii="Arial" w:hAnsi="Arial" w:cs="Arial"/>
          <w:lang w:val="en-US"/>
        </w:rPr>
        <w:t xml:space="preserve">; Paige et al., </w:t>
      </w:r>
      <w:commentRangeStart w:id="31"/>
      <w:r w:rsidR="002F0F33">
        <w:rPr>
          <w:rFonts w:ascii="Arial" w:hAnsi="Arial" w:cs="Arial"/>
          <w:lang w:val="en-US"/>
        </w:rPr>
        <w:t>2021</w:t>
      </w:r>
      <w:commentRangeEnd w:id="31"/>
      <w:r w:rsidR="0008245A">
        <w:rPr>
          <w:rStyle w:val="CommentReference"/>
        </w:rPr>
        <w:commentReference w:id="31"/>
      </w:r>
      <w:r w:rsidR="002F0F33">
        <w:rPr>
          <w:rFonts w:ascii="Arial" w:hAnsi="Arial" w:cs="Arial"/>
          <w:lang w:val="en-US"/>
        </w:rPr>
        <w:t>).</w:t>
      </w:r>
    </w:p>
    <w:p w14:paraId="5BFE5CA3" w14:textId="6C5A868F" w:rsidR="007C0701" w:rsidRPr="0032223A" w:rsidRDefault="007C0701" w:rsidP="007C0701">
      <w:pPr>
        <w:spacing w:after="0" w:line="240" w:lineRule="auto"/>
        <w:rPr>
          <w:lang w:val="en-US"/>
        </w:rPr>
      </w:pPr>
    </w:p>
    <w:p w14:paraId="67E8FBEE" w14:textId="77777777" w:rsidR="007C0701" w:rsidRPr="0032223A" w:rsidRDefault="007C0701" w:rsidP="007C0701">
      <w:pPr>
        <w:spacing w:after="0" w:line="240" w:lineRule="auto"/>
        <w:rPr>
          <w:lang w:val="en-US"/>
        </w:rPr>
      </w:pPr>
    </w:p>
    <w:p w14:paraId="4834D18D" w14:textId="77777777" w:rsidR="007C0701" w:rsidRPr="0032223A" w:rsidRDefault="007C0701" w:rsidP="007C0701">
      <w:pPr>
        <w:spacing w:after="0" w:line="240" w:lineRule="auto"/>
        <w:rPr>
          <w:lang w:val="en-US"/>
        </w:rPr>
      </w:pPr>
    </w:p>
    <w:p w14:paraId="2D57DD20" w14:textId="5699DDA5" w:rsidR="007C0701" w:rsidRPr="0032223A" w:rsidRDefault="000322ED" w:rsidP="007C0701">
      <w:pPr>
        <w:spacing w:after="0" w:line="240" w:lineRule="auto"/>
        <w:rPr>
          <w:lang w:val="en-US"/>
        </w:rPr>
      </w:pPr>
      <w:r>
        <w:rPr>
          <w:noProof/>
        </w:rPr>
        <mc:AlternateContent>
          <mc:Choice Requires="wps">
            <w:drawing>
              <wp:anchor distT="0" distB="0" distL="114300" distR="114300" simplePos="0" relativeHeight="251660288" behindDoc="0" locked="0" layoutInCell="1" allowOverlap="1" wp14:anchorId="569A6179" wp14:editId="2265459E">
                <wp:simplePos x="0" y="0"/>
                <wp:positionH relativeFrom="column">
                  <wp:posOffset>3037840</wp:posOffset>
                </wp:positionH>
                <wp:positionV relativeFrom="paragraph">
                  <wp:posOffset>75565</wp:posOffset>
                </wp:positionV>
                <wp:extent cx="2250000" cy="1112400"/>
                <wp:effectExtent l="0" t="0" r="17145" b="12065"/>
                <wp:wrapNone/>
                <wp:docPr id="1" name="Rectangle 1"/>
                <wp:cNvGraphicFramePr/>
                <a:graphic xmlns:a="http://schemas.openxmlformats.org/drawingml/2006/main">
                  <a:graphicData uri="http://schemas.microsoft.com/office/word/2010/wordprocessingShape">
                    <wps:wsp>
                      <wps:cNvSpPr/>
                      <wps:spPr>
                        <a:xfrm>
                          <a:off x="0" y="0"/>
                          <a:ext cx="2250000" cy="111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871BD0" w14:textId="5A75CC2F"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Duplicate records removed (n = </w:t>
                            </w:r>
                            <w:r w:rsidR="0008245A">
                              <w:rPr>
                                <w:rFonts w:ascii="Arial" w:hAnsi="Arial" w:cs="Arial"/>
                                <w:color w:val="000000" w:themeColor="text1"/>
                                <w:sz w:val="18"/>
                                <w:szCs w:val="20"/>
                                <w:lang w:val="en-US"/>
                              </w:rPr>
                              <w:t>34</w:t>
                            </w:r>
                            <w:r w:rsidRPr="0032223A">
                              <w:rPr>
                                <w:rFonts w:ascii="Arial" w:hAnsi="Arial" w:cs="Arial"/>
                                <w:color w:val="000000" w:themeColor="text1"/>
                                <w:sz w:val="18"/>
                                <w:szCs w:val="20"/>
                                <w:lang w:val="en-US"/>
                              </w:rPr>
                              <w:t>)</w:t>
                            </w:r>
                          </w:p>
                          <w:p w14:paraId="49B9CD4C" w14:textId="77777777" w:rsidR="00000000" w:rsidRPr="0008245A" w:rsidRDefault="0000000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A6179" id="Rectangle 1" o:spid="_x0000_s1026" style="position:absolute;margin-left:239.2pt;margin-top:5.95pt;width:177.15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" filled="f" strokecolor="black [3213]" strokeweight="1pt">
                <v:textbox>
                  <w:txbxContent>
                    <w:p w14:paraId="7E871BD0" w14:textId="5A75CC2F"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Duplicate records removed (n = </w:t>
                      </w:r>
                      <w:r w:rsidR="0008245A">
                        <w:rPr>
                          <w:rFonts w:ascii="Arial" w:hAnsi="Arial" w:cs="Arial"/>
                          <w:color w:val="000000" w:themeColor="text1"/>
                          <w:sz w:val="18"/>
                          <w:szCs w:val="20"/>
                          <w:lang w:val="en-US"/>
                        </w:rPr>
                        <w:t>34</w:t>
                      </w:r>
                      <w:r w:rsidRPr="0032223A">
                        <w:rPr>
                          <w:rFonts w:ascii="Arial" w:hAnsi="Arial" w:cs="Arial"/>
                          <w:color w:val="000000" w:themeColor="text1"/>
                          <w:sz w:val="18"/>
                          <w:szCs w:val="20"/>
                          <w:lang w:val="en-US"/>
                        </w:rPr>
                        <w:t>)</w:t>
                      </w:r>
                    </w:p>
                    <w:p w14:paraId="49B9CD4C" w14:textId="77777777" w:rsidR="00000000" w:rsidRPr="0008245A" w:rsidRDefault="00000000">
                      <w:pPr>
                        <w:rPr>
                          <w:lang w:val="en-US"/>
                        </w:rPr>
                      </w:pPr>
                    </w:p>
                  </w:txbxContent>
                </v:textbox>
              </v:rect>
            </w:pict>
          </mc:Fallback>
        </mc:AlternateContent>
      </w:r>
      <w:r w:rsidR="002763A9">
        <w:rPr>
          <w:noProof/>
        </w:rPr>
        <mc:AlternateContent>
          <mc:Choice Requires="wps">
            <w:drawing>
              <wp:anchor distT="0" distB="0" distL="114300" distR="114300" simplePos="0" relativeHeight="251659264" behindDoc="0" locked="0" layoutInCell="1" allowOverlap="1" wp14:anchorId="6A02936E" wp14:editId="57B3E32C">
                <wp:simplePos x="0" y="0"/>
                <wp:positionH relativeFrom="column">
                  <wp:posOffset>560705</wp:posOffset>
                </wp:positionH>
                <wp:positionV relativeFrom="paragraph">
                  <wp:posOffset>75565</wp:posOffset>
                </wp:positionV>
                <wp:extent cx="1887220" cy="1111250"/>
                <wp:effectExtent l="0" t="0" r="17780" b="12700"/>
                <wp:wrapNone/>
                <wp:docPr id="3" name="Rectangle 3"/>
                <wp:cNvGraphicFramePr/>
                <a:graphic xmlns:a="http://schemas.openxmlformats.org/drawingml/2006/main">
                  <a:graphicData uri="http://schemas.microsoft.com/office/word/2010/wordprocessingShape">
                    <wps:wsp>
                      <wps:cNvSpPr/>
                      <wps:spPr>
                        <a:xfrm>
                          <a:off x="0" y="0"/>
                          <a:ext cx="188722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BA9B3D" w14:textId="77777777"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Records identified from:</w:t>
                            </w:r>
                          </w:p>
                          <w:p w14:paraId="0EE22631" w14:textId="532E4EA1" w:rsidR="007C0701"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Google Scholar (n = 12</w:t>
                            </w:r>
                            <w:r w:rsidR="0008245A">
                              <w:rPr>
                                <w:rFonts w:ascii="Arial" w:hAnsi="Arial" w:cs="Arial"/>
                                <w:color w:val="000000" w:themeColor="text1"/>
                                <w:sz w:val="18"/>
                                <w:szCs w:val="20"/>
                                <w:lang w:val="en-US"/>
                              </w:rPr>
                              <w:t>9</w:t>
                            </w:r>
                            <w:r w:rsidRPr="0032223A">
                              <w:rPr>
                                <w:rFonts w:ascii="Arial" w:hAnsi="Arial" w:cs="Arial"/>
                                <w:color w:val="000000" w:themeColor="text1"/>
                                <w:sz w:val="18"/>
                                <w:szCs w:val="20"/>
                                <w:lang w:val="en-US"/>
                              </w:rPr>
                              <w:t>)</w:t>
                            </w:r>
                          </w:p>
                          <w:p w14:paraId="2450A6CE" w14:textId="3AC43F9D" w:rsidR="0008245A" w:rsidRPr="0032223A" w:rsidRDefault="0008245A" w:rsidP="001B5BBB">
                            <w:pPr>
                              <w:spacing w:after="0" w:line="240" w:lineRule="auto"/>
                              <w:ind w:left="113"/>
                              <w:rPr>
                                <w:rFonts w:ascii="Arial" w:hAnsi="Arial" w:cs="Arial"/>
                                <w:color w:val="000000" w:themeColor="text1"/>
                                <w:sz w:val="18"/>
                                <w:szCs w:val="20"/>
                                <w:lang w:val="en-US"/>
                              </w:rPr>
                            </w:pPr>
                            <w:r>
                              <w:rPr>
                                <w:rFonts w:ascii="Arial" w:hAnsi="Arial" w:cs="Arial"/>
                                <w:color w:val="000000" w:themeColor="text1"/>
                                <w:sz w:val="18"/>
                                <w:szCs w:val="20"/>
                                <w:lang w:val="en-US"/>
                              </w:rPr>
                              <w:t>EBSCO (n = 33)</w:t>
                            </w:r>
                          </w:p>
                          <w:p w14:paraId="14DFCDAA" w14:textId="003EBFB8"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References other </w:t>
                            </w:r>
                            <w:r w:rsidR="0008245A">
                              <w:rPr>
                                <w:rFonts w:ascii="Arial" w:hAnsi="Arial" w:cs="Arial"/>
                                <w:color w:val="000000" w:themeColor="text1"/>
                                <w:sz w:val="18"/>
                                <w:szCs w:val="20"/>
                                <w:lang w:val="en-US"/>
                              </w:rPr>
                              <w:t>screened</w:t>
                            </w:r>
                            <w:r w:rsidRPr="0032223A">
                              <w:rPr>
                                <w:rFonts w:ascii="Arial" w:hAnsi="Arial" w:cs="Arial"/>
                                <w:color w:val="000000" w:themeColor="text1"/>
                                <w:sz w:val="18"/>
                                <w:szCs w:val="20"/>
                                <w:lang w:val="en-US"/>
                              </w:rPr>
                              <w:t xml:space="preserve"> studies (n = </w:t>
                            </w:r>
                            <w:r w:rsidR="00E548D5">
                              <w:rPr>
                                <w:rFonts w:ascii="Arial" w:hAnsi="Arial" w:cs="Arial"/>
                                <w:color w:val="000000" w:themeColor="text1"/>
                                <w:sz w:val="18"/>
                                <w:szCs w:val="20"/>
                                <w:lang w:val="en-US"/>
                              </w:rPr>
                              <w:t>26</w:t>
                            </w:r>
                            <w:r w:rsidRPr="0032223A">
                              <w:rPr>
                                <w:rFonts w:ascii="Arial" w:hAnsi="Arial" w:cs="Arial"/>
                                <w:color w:val="000000" w:themeColor="text1"/>
                                <w:sz w:val="18"/>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2936E" id="Rectangle 3" o:spid="_x0000_s1027" style="position:absolute;margin-left:44.15pt;margin-top:5.95pt;width:148.6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" filled="f" strokecolor="black [3213]" strokeweight="1pt">
                <v:textbox>
                  <w:txbxContent>
                    <w:p w14:paraId="21BA9B3D" w14:textId="77777777"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Records identified from:</w:t>
                      </w:r>
                    </w:p>
                    <w:p w14:paraId="0EE22631" w14:textId="532E4EA1" w:rsidR="007C0701"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Google Scholar (n = 12</w:t>
                      </w:r>
                      <w:r w:rsidR="0008245A">
                        <w:rPr>
                          <w:rFonts w:ascii="Arial" w:hAnsi="Arial" w:cs="Arial"/>
                          <w:color w:val="000000" w:themeColor="text1"/>
                          <w:sz w:val="18"/>
                          <w:szCs w:val="20"/>
                          <w:lang w:val="en-US"/>
                        </w:rPr>
                        <w:t>9</w:t>
                      </w:r>
                      <w:r w:rsidRPr="0032223A">
                        <w:rPr>
                          <w:rFonts w:ascii="Arial" w:hAnsi="Arial" w:cs="Arial"/>
                          <w:color w:val="000000" w:themeColor="text1"/>
                          <w:sz w:val="18"/>
                          <w:szCs w:val="20"/>
                          <w:lang w:val="en-US"/>
                        </w:rPr>
                        <w:t>)</w:t>
                      </w:r>
                    </w:p>
                    <w:p w14:paraId="2450A6CE" w14:textId="3AC43F9D" w:rsidR="0008245A" w:rsidRPr="0032223A" w:rsidRDefault="0008245A" w:rsidP="001B5BBB">
                      <w:pPr>
                        <w:spacing w:after="0" w:line="240" w:lineRule="auto"/>
                        <w:ind w:left="113"/>
                        <w:rPr>
                          <w:rFonts w:ascii="Arial" w:hAnsi="Arial" w:cs="Arial"/>
                          <w:color w:val="000000" w:themeColor="text1"/>
                          <w:sz w:val="18"/>
                          <w:szCs w:val="20"/>
                          <w:lang w:val="en-US"/>
                        </w:rPr>
                      </w:pPr>
                      <w:r>
                        <w:rPr>
                          <w:rFonts w:ascii="Arial" w:hAnsi="Arial" w:cs="Arial"/>
                          <w:color w:val="000000" w:themeColor="text1"/>
                          <w:sz w:val="18"/>
                          <w:szCs w:val="20"/>
                          <w:lang w:val="en-US"/>
                        </w:rPr>
                        <w:t>EBSCO (n = 33)</w:t>
                      </w:r>
                    </w:p>
                    <w:p w14:paraId="14DFCDAA" w14:textId="003EBFB8"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References other </w:t>
                      </w:r>
                      <w:r w:rsidR="0008245A">
                        <w:rPr>
                          <w:rFonts w:ascii="Arial" w:hAnsi="Arial" w:cs="Arial"/>
                          <w:color w:val="000000" w:themeColor="text1"/>
                          <w:sz w:val="18"/>
                          <w:szCs w:val="20"/>
                          <w:lang w:val="en-US"/>
                        </w:rPr>
                        <w:t>screened</w:t>
                      </w:r>
                      <w:r w:rsidRPr="0032223A">
                        <w:rPr>
                          <w:rFonts w:ascii="Arial" w:hAnsi="Arial" w:cs="Arial"/>
                          <w:color w:val="000000" w:themeColor="text1"/>
                          <w:sz w:val="18"/>
                          <w:szCs w:val="20"/>
                          <w:lang w:val="en-US"/>
                        </w:rPr>
                        <w:t xml:space="preserve"> studies (n = </w:t>
                      </w:r>
                      <w:r w:rsidR="00E548D5">
                        <w:rPr>
                          <w:rFonts w:ascii="Arial" w:hAnsi="Arial" w:cs="Arial"/>
                          <w:color w:val="000000" w:themeColor="text1"/>
                          <w:sz w:val="18"/>
                          <w:szCs w:val="20"/>
                          <w:lang w:val="en-US"/>
                        </w:rPr>
                        <w:t>26</w:t>
                      </w:r>
                      <w:r w:rsidRPr="0032223A">
                        <w:rPr>
                          <w:rFonts w:ascii="Arial" w:hAnsi="Arial" w:cs="Arial"/>
                          <w:color w:val="000000" w:themeColor="text1"/>
                          <w:sz w:val="18"/>
                          <w:szCs w:val="20"/>
                          <w:lang w:val="en-US"/>
                        </w:rPr>
                        <w:t>)</w:t>
                      </w:r>
                    </w:p>
                  </w:txbxContent>
                </v:textbox>
              </v:rect>
            </w:pict>
          </mc:Fallback>
        </mc:AlternateContent>
      </w:r>
    </w:p>
    <w:p w14:paraId="1ECAD25E" w14:textId="77777777" w:rsidR="007C0701" w:rsidRPr="0032223A" w:rsidRDefault="007C0701" w:rsidP="007C0701">
      <w:pPr>
        <w:spacing w:after="0" w:line="240" w:lineRule="auto"/>
        <w:rPr>
          <w:lang w:val="en-US"/>
        </w:rPr>
      </w:pPr>
    </w:p>
    <w:p w14:paraId="65F52D66" w14:textId="77777777"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72576" behindDoc="0" locked="0" layoutInCell="1" allowOverlap="1" wp14:anchorId="21BB3697" wp14:editId="78BD0660">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7567391" w14:textId="77777777" w:rsidR="007C0701" w:rsidRPr="001502CF" w:rsidRDefault="007C0701" w:rsidP="007C0701">
                            <w:pPr>
                              <w:spacing w:after="0" w:line="240" w:lineRule="auto"/>
                              <w:jc w:val="center"/>
                              <w:rPr>
                                <w:rFonts w:ascii="Arial" w:hAnsi="Arial" w:cs="Arial"/>
                                <w:b/>
                                <w:color w:val="000000" w:themeColor="text1"/>
                                <w:sz w:val="18"/>
                                <w:szCs w:val="18"/>
                              </w:rPr>
                            </w:pPr>
                            <w:proofErr w:type="spellStart"/>
                            <w:r w:rsidRPr="001502CF">
                              <w:rPr>
                                <w:rFonts w:ascii="Arial" w:hAnsi="Arial" w:cs="Arial"/>
                                <w:b/>
                                <w:color w:val="000000" w:themeColor="text1"/>
                                <w:sz w:val="18"/>
                                <w:szCs w:val="18"/>
                              </w:rPr>
                              <w:t>Identification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B369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9cc2e5 [1944]" strokecolor="black [3213]" strokeweight="1pt">
                <v:textbox>
                  <w:txbxContent>
                    <w:p w14:paraId="37567391" w14:textId="77777777" w:rsidR="007C0701" w:rsidRPr="001502CF" w:rsidRDefault="007C0701" w:rsidP="007C0701">
                      <w:pPr>
                        <w:spacing w:after="0" w:line="240" w:lineRule="auto"/>
                        <w:jc w:val="center"/>
                        <w:rPr>
                          <w:rFonts w:ascii="Arial" w:hAnsi="Arial" w:cs="Arial"/>
                          <w:b/>
                          <w:color w:val="000000" w:themeColor="text1"/>
                          <w:sz w:val="18"/>
                          <w:szCs w:val="18"/>
                        </w:rPr>
                      </w:pPr>
                      <w:proofErr w:type="spellStart"/>
                      <w:r w:rsidRPr="001502CF">
                        <w:rPr>
                          <w:rFonts w:ascii="Arial" w:hAnsi="Arial" w:cs="Arial"/>
                          <w:b/>
                          <w:color w:val="000000" w:themeColor="text1"/>
                          <w:sz w:val="18"/>
                          <w:szCs w:val="18"/>
                        </w:rPr>
                        <w:t>Identification</w:t>
                      </w:r>
                      <w:proofErr w:type="spellEnd"/>
                    </w:p>
                  </w:txbxContent>
                </v:textbox>
              </v:shape>
            </w:pict>
          </mc:Fallback>
        </mc:AlternateContent>
      </w:r>
    </w:p>
    <w:p w14:paraId="09DB8650" w14:textId="23D8168F" w:rsidR="007C0701" w:rsidRPr="0032223A" w:rsidRDefault="007C0701" w:rsidP="007C0701">
      <w:pPr>
        <w:spacing w:after="0" w:line="240" w:lineRule="auto"/>
        <w:rPr>
          <w:lang w:val="en-US"/>
        </w:rPr>
      </w:pPr>
    </w:p>
    <w:p w14:paraId="45BC5FE3" w14:textId="77777777"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68480" behindDoc="0" locked="0" layoutInCell="1" allowOverlap="1" wp14:anchorId="36C044D2" wp14:editId="091D06E2">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CA0854"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" strokecolor="black [3213]" strokeweight=".5pt">
                <v:stroke endarrow="block" joinstyle="miter"/>
              </v:shape>
            </w:pict>
          </mc:Fallback>
        </mc:AlternateContent>
      </w:r>
    </w:p>
    <w:p w14:paraId="66B7637A" w14:textId="68576449" w:rsidR="007C0701" w:rsidRPr="0032223A" w:rsidRDefault="007C0701" w:rsidP="007C0701">
      <w:pPr>
        <w:spacing w:after="0" w:line="240" w:lineRule="auto"/>
        <w:rPr>
          <w:lang w:val="en-US"/>
        </w:rPr>
      </w:pPr>
    </w:p>
    <w:p w14:paraId="24701B42" w14:textId="7D9C4499" w:rsidR="007C0701" w:rsidRPr="0032223A" w:rsidRDefault="000322ED" w:rsidP="007C0701">
      <w:pPr>
        <w:spacing w:after="0" w:line="240" w:lineRule="auto"/>
        <w:rPr>
          <w:lang w:val="en-US"/>
        </w:rPr>
      </w:pPr>
      <w:r>
        <w:rPr>
          <w:noProof/>
        </w:rPr>
        <mc:AlternateContent>
          <mc:Choice Requires="wps">
            <w:drawing>
              <wp:anchor distT="0" distB="0" distL="114300" distR="114300" simplePos="0" relativeHeight="251675648" behindDoc="0" locked="0" layoutInCell="1" allowOverlap="1" wp14:anchorId="399DB05E" wp14:editId="0D56EDC1">
                <wp:simplePos x="0" y="0"/>
                <wp:positionH relativeFrom="column">
                  <wp:posOffset>1400175</wp:posOffset>
                </wp:positionH>
                <wp:positionV relativeFrom="paragraph">
                  <wp:posOffset>172085</wp:posOffset>
                </wp:positionV>
                <wp:extent cx="0" cy="32400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0" cy="32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7F1B5" id="_x0000_t32" coordsize="21600,21600" o:spt="32" o:oned="t" path="m,l21600,21600e" filled="f">
                <v:path arrowok="t" fillok="f" o:connecttype="none"/>
                <o:lock v:ext="edit" shapetype="t"/>
              </v:shapetype>
              <v:shape id="Straight Arrow Connector 27" o:spid="_x0000_s1026" type="#_x0000_t32" style="position:absolute;margin-left:110.25pt;margin-top:13.55pt;width:0;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9+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" strokecolor="black [3213]" strokeweight=".5pt">
                <v:stroke endarrow="block" joinstyle="miter"/>
              </v:shape>
            </w:pict>
          </mc:Fallback>
        </mc:AlternateContent>
      </w:r>
    </w:p>
    <w:p w14:paraId="7BD287F1" w14:textId="10A0A310" w:rsidR="007C0701" w:rsidRPr="0032223A" w:rsidRDefault="007C0701" w:rsidP="007C0701">
      <w:pPr>
        <w:spacing w:after="0" w:line="240" w:lineRule="auto"/>
        <w:rPr>
          <w:lang w:val="en-US"/>
        </w:rPr>
      </w:pPr>
    </w:p>
    <w:p w14:paraId="56B62801" w14:textId="23E50D4C" w:rsidR="007C0701" w:rsidRPr="0032223A" w:rsidRDefault="000322ED" w:rsidP="007C0701">
      <w:pPr>
        <w:spacing w:after="0" w:line="240" w:lineRule="auto"/>
        <w:rPr>
          <w:lang w:val="en-US"/>
        </w:rPr>
      </w:pPr>
      <w:r>
        <w:rPr>
          <w:noProof/>
        </w:rPr>
        <mc:AlternateContent>
          <mc:Choice Requires="wps">
            <w:drawing>
              <wp:anchor distT="0" distB="0" distL="114300" distR="114300" simplePos="0" relativeHeight="251662336" behindDoc="0" locked="0" layoutInCell="1" allowOverlap="1" wp14:anchorId="6AB64445" wp14:editId="15A10D74">
                <wp:simplePos x="0" y="0"/>
                <wp:positionH relativeFrom="column">
                  <wp:posOffset>3053227</wp:posOffset>
                </wp:positionH>
                <wp:positionV relativeFrom="paragraph">
                  <wp:posOffset>129100</wp:posOffset>
                </wp:positionV>
                <wp:extent cx="2250830" cy="768350"/>
                <wp:effectExtent l="0" t="0" r="16510" b="12700"/>
                <wp:wrapNone/>
                <wp:docPr id="4" name="Rectangle 4"/>
                <wp:cNvGraphicFramePr/>
                <a:graphic xmlns:a="http://schemas.openxmlformats.org/drawingml/2006/main">
                  <a:graphicData uri="http://schemas.microsoft.com/office/word/2010/wordprocessingShape">
                    <wps:wsp>
                      <wps:cNvSpPr/>
                      <wps:spPr>
                        <a:xfrm>
                          <a:off x="0" y="0"/>
                          <a:ext cx="2250830" cy="76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DDC78" w14:textId="77777777"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Reports excluded:</w:t>
                            </w:r>
                          </w:p>
                          <w:p w14:paraId="737FBD3C" w14:textId="14D404EE"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Not about semantic priming</w:t>
                            </w:r>
                            <w:r w:rsidR="000322ED">
                              <w:rPr>
                                <w:rFonts w:ascii="Arial" w:hAnsi="Arial" w:cs="Arial"/>
                                <w:color w:val="000000" w:themeColor="text1"/>
                                <w:sz w:val="18"/>
                                <w:szCs w:val="20"/>
                                <w:lang w:val="en-US"/>
                              </w:rPr>
                              <w:t xml:space="preserve"> </w:t>
                            </w:r>
                            <w:r w:rsidRPr="0032223A">
                              <w:rPr>
                                <w:rFonts w:ascii="Arial" w:hAnsi="Arial" w:cs="Arial"/>
                                <w:color w:val="000000" w:themeColor="text1"/>
                                <w:sz w:val="18"/>
                                <w:szCs w:val="20"/>
                                <w:lang w:val="en-US"/>
                              </w:rPr>
                              <w:t xml:space="preserve">(n = </w:t>
                            </w:r>
                            <w:r w:rsidR="000322ED">
                              <w:rPr>
                                <w:rFonts w:ascii="Arial" w:hAnsi="Arial" w:cs="Arial"/>
                                <w:color w:val="000000" w:themeColor="text1"/>
                                <w:sz w:val="18"/>
                                <w:szCs w:val="20"/>
                                <w:lang w:val="en-US"/>
                              </w:rPr>
                              <w:t>53</w:t>
                            </w:r>
                            <w:r w:rsidRPr="0032223A">
                              <w:rPr>
                                <w:rFonts w:ascii="Arial" w:hAnsi="Arial" w:cs="Arial"/>
                                <w:color w:val="000000" w:themeColor="text1"/>
                                <w:sz w:val="18"/>
                                <w:szCs w:val="20"/>
                                <w:lang w:val="en-US"/>
                              </w:rPr>
                              <w:t>)</w:t>
                            </w:r>
                          </w:p>
                          <w:p w14:paraId="068B983E" w14:textId="0D9FC18B" w:rsidR="007C0701" w:rsidRPr="001B5BBB" w:rsidRDefault="007C0701" w:rsidP="001B5BBB">
                            <w:pPr>
                              <w:spacing w:after="0" w:line="240" w:lineRule="auto"/>
                              <w:ind w:left="113"/>
                              <w:rPr>
                                <w:rFonts w:ascii="Arial" w:hAnsi="Arial" w:cs="Arial"/>
                                <w:color w:val="000000" w:themeColor="text1"/>
                                <w:sz w:val="18"/>
                                <w:szCs w:val="20"/>
                                <w:lang w:val="en-US"/>
                              </w:rPr>
                            </w:pPr>
                            <w:r w:rsidRPr="001B5BBB">
                              <w:rPr>
                                <w:rFonts w:ascii="Arial" w:hAnsi="Arial" w:cs="Arial"/>
                                <w:color w:val="000000" w:themeColor="text1"/>
                                <w:sz w:val="18"/>
                                <w:szCs w:val="20"/>
                                <w:lang w:val="en-US"/>
                              </w:rPr>
                              <w:t xml:space="preserve">Not empirical (n = </w:t>
                            </w:r>
                            <w:r w:rsidR="000322ED" w:rsidRPr="001B5BBB">
                              <w:rPr>
                                <w:rFonts w:ascii="Arial" w:hAnsi="Arial" w:cs="Arial"/>
                                <w:color w:val="000000" w:themeColor="text1"/>
                                <w:sz w:val="18"/>
                                <w:szCs w:val="20"/>
                                <w:lang w:val="en-US"/>
                              </w:rPr>
                              <w:t>14</w:t>
                            </w:r>
                            <w:r w:rsidRPr="001B5BBB">
                              <w:rPr>
                                <w:rFonts w:ascii="Arial" w:hAnsi="Arial" w:cs="Arial"/>
                                <w:color w:val="000000" w:themeColor="text1"/>
                                <w:sz w:val="18"/>
                                <w:szCs w:val="20"/>
                                <w:lang w:val="en-US"/>
                              </w:rPr>
                              <w:t>)</w:t>
                            </w:r>
                          </w:p>
                          <w:p w14:paraId="02E45902" w14:textId="6B625B7F" w:rsidR="002763A9" w:rsidRPr="004F006B" w:rsidRDefault="002763A9" w:rsidP="001B5BBB">
                            <w:pPr>
                              <w:spacing w:after="0" w:line="240" w:lineRule="auto"/>
                              <w:ind w:left="113"/>
                              <w:rPr>
                                <w:rFonts w:ascii="Arial" w:hAnsi="Arial" w:cs="Arial"/>
                                <w:color w:val="000000" w:themeColor="text1"/>
                                <w:sz w:val="18"/>
                                <w:szCs w:val="20"/>
                                <w:vertAlign w:val="superscript"/>
                                <w:lang w:val="en-US"/>
                              </w:rPr>
                            </w:pPr>
                            <w:r w:rsidRPr="001B5BBB">
                              <w:rPr>
                                <w:rFonts w:ascii="Arial" w:hAnsi="Arial" w:cs="Arial"/>
                                <w:color w:val="000000" w:themeColor="text1"/>
                                <w:sz w:val="18"/>
                                <w:szCs w:val="20"/>
                                <w:lang w:val="en-US"/>
                              </w:rPr>
                              <w:t xml:space="preserve">Not in English (n = </w:t>
                            </w:r>
                            <w:r w:rsidR="000322ED" w:rsidRPr="001B5BBB">
                              <w:rPr>
                                <w:rFonts w:ascii="Arial" w:hAnsi="Arial" w:cs="Arial"/>
                                <w:color w:val="000000" w:themeColor="text1"/>
                                <w:sz w:val="18"/>
                                <w:szCs w:val="20"/>
                                <w:lang w:val="en-US"/>
                              </w:rPr>
                              <w:t>2</w:t>
                            </w:r>
                            <w:r w:rsidRPr="001B5BBB">
                              <w:rPr>
                                <w:rFonts w:ascii="Arial" w:hAnsi="Arial" w:cs="Arial"/>
                                <w:color w:val="000000" w:themeColor="text1"/>
                                <w:sz w:val="18"/>
                                <w:szCs w:val="20"/>
                                <w:lang w:val="en-US"/>
                              </w:rPr>
                              <w:t>)</w:t>
                            </w:r>
                            <w:r w:rsidR="004F006B">
                              <w:rPr>
                                <w:rFonts w:ascii="Arial" w:hAnsi="Arial" w:cs="Arial"/>
                                <w:color w:val="000000" w:themeColor="text1"/>
                                <w:sz w:val="18"/>
                                <w:szCs w:val="20"/>
                                <w:vertAlign w:val="superscript"/>
                                <w:lang w:val="en-US"/>
                              </w:rPr>
                              <w:t>*</w:t>
                            </w:r>
                          </w:p>
                          <w:p w14:paraId="1357DAAB" w14:textId="3A734E74" w:rsidR="002763A9" w:rsidRPr="004F006B" w:rsidRDefault="002763A9" w:rsidP="001B5BBB">
                            <w:pPr>
                              <w:spacing w:after="0" w:line="240" w:lineRule="auto"/>
                              <w:ind w:left="113"/>
                              <w:rPr>
                                <w:rFonts w:ascii="Arial" w:hAnsi="Arial" w:cs="Arial"/>
                                <w:color w:val="000000" w:themeColor="text1"/>
                                <w:sz w:val="18"/>
                                <w:szCs w:val="20"/>
                                <w:vertAlign w:val="superscript"/>
                                <w:lang w:val="en-US"/>
                              </w:rPr>
                            </w:pPr>
                            <w:r w:rsidRPr="001B5BBB">
                              <w:rPr>
                                <w:rFonts w:ascii="Arial" w:hAnsi="Arial" w:cs="Arial"/>
                                <w:color w:val="000000" w:themeColor="text1"/>
                                <w:sz w:val="18"/>
                                <w:szCs w:val="20"/>
                                <w:lang w:val="en-US"/>
                              </w:rPr>
                              <w:t xml:space="preserve">Record not retrieved </w:t>
                            </w:r>
                            <w:r w:rsidR="001B5BBB" w:rsidRPr="001B5BBB">
                              <w:rPr>
                                <w:rFonts w:ascii="Arial" w:hAnsi="Arial" w:cs="Arial"/>
                                <w:color w:val="000000" w:themeColor="text1"/>
                                <w:sz w:val="18"/>
                                <w:szCs w:val="20"/>
                                <w:lang w:val="en-US"/>
                              </w:rPr>
                              <w:t xml:space="preserve">or unclear </w:t>
                            </w:r>
                            <w:r w:rsidRPr="001B5BBB">
                              <w:rPr>
                                <w:rFonts w:ascii="Arial" w:hAnsi="Arial" w:cs="Arial"/>
                                <w:color w:val="000000" w:themeColor="text1"/>
                                <w:sz w:val="18"/>
                                <w:szCs w:val="20"/>
                                <w:lang w:val="en-US"/>
                              </w:rPr>
                              <w:t xml:space="preserve">(n = </w:t>
                            </w:r>
                            <w:r w:rsidR="001B5BBB" w:rsidRPr="001B5BBB">
                              <w:rPr>
                                <w:rFonts w:ascii="Arial" w:hAnsi="Arial" w:cs="Arial"/>
                                <w:color w:val="000000" w:themeColor="text1"/>
                                <w:sz w:val="18"/>
                                <w:szCs w:val="20"/>
                                <w:lang w:val="en-US"/>
                              </w:rPr>
                              <w:t>5</w:t>
                            </w:r>
                            <w:r w:rsidRPr="001B5BBB">
                              <w:rPr>
                                <w:rFonts w:ascii="Arial" w:hAnsi="Arial" w:cs="Arial"/>
                                <w:color w:val="000000" w:themeColor="text1"/>
                                <w:sz w:val="18"/>
                                <w:szCs w:val="20"/>
                                <w:lang w:val="en-US"/>
                              </w:rPr>
                              <w:t>)</w:t>
                            </w:r>
                            <w:r w:rsidR="004F006B">
                              <w:rPr>
                                <w:rFonts w:ascii="Arial" w:hAnsi="Arial" w:cs="Arial"/>
                                <w:color w:val="000000" w:themeColor="text1"/>
                                <w:sz w:val="18"/>
                                <w:szCs w:val="20"/>
                                <w:vertAlign w:val="superscript"/>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64445" id="Rectangle 4" o:spid="_x0000_s1029" style="position:absolute;margin-left:240.4pt;margin-top:10.15pt;width:177.2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" filled="f" strokecolor="black [3213]" strokeweight="1pt">
                <v:textbox>
                  <w:txbxContent>
                    <w:p w14:paraId="2C7DDC78" w14:textId="77777777"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Reports excluded:</w:t>
                      </w:r>
                    </w:p>
                    <w:p w14:paraId="737FBD3C" w14:textId="14D404EE"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Not about semantic priming</w:t>
                      </w:r>
                      <w:r w:rsidR="000322ED">
                        <w:rPr>
                          <w:rFonts w:ascii="Arial" w:hAnsi="Arial" w:cs="Arial"/>
                          <w:color w:val="000000" w:themeColor="text1"/>
                          <w:sz w:val="18"/>
                          <w:szCs w:val="20"/>
                          <w:lang w:val="en-US"/>
                        </w:rPr>
                        <w:t xml:space="preserve"> </w:t>
                      </w:r>
                      <w:r w:rsidRPr="0032223A">
                        <w:rPr>
                          <w:rFonts w:ascii="Arial" w:hAnsi="Arial" w:cs="Arial"/>
                          <w:color w:val="000000" w:themeColor="text1"/>
                          <w:sz w:val="18"/>
                          <w:szCs w:val="20"/>
                          <w:lang w:val="en-US"/>
                        </w:rPr>
                        <w:t xml:space="preserve">(n = </w:t>
                      </w:r>
                      <w:r w:rsidR="000322ED">
                        <w:rPr>
                          <w:rFonts w:ascii="Arial" w:hAnsi="Arial" w:cs="Arial"/>
                          <w:color w:val="000000" w:themeColor="text1"/>
                          <w:sz w:val="18"/>
                          <w:szCs w:val="20"/>
                          <w:lang w:val="en-US"/>
                        </w:rPr>
                        <w:t>53</w:t>
                      </w:r>
                      <w:r w:rsidRPr="0032223A">
                        <w:rPr>
                          <w:rFonts w:ascii="Arial" w:hAnsi="Arial" w:cs="Arial"/>
                          <w:color w:val="000000" w:themeColor="text1"/>
                          <w:sz w:val="18"/>
                          <w:szCs w:val="20"/>
                          <w:lang w:val="en-US"/>
                        </w:rPr>
                        <w:t>)</w:t>
                      </w:r>
                    </w:p>
                    <w:p w14:paraId="068B983E" w14:textId="0D9FC18B" w:rsidR="007C0701" w:rsidRPr="001B5BBB" w:rsidRDefault="007C0701" w:rsidP="001B5BBB">
                      <w:pPr>
                        <w:spacing w:after="0" w:line="240" w:lineRule="auto"/>
                        <w:ind w:left="113"/>
                        <w:rPr>
                          <w:rFonts w:ascii="Arial" w:hAnsi="Arial" w:cs="Arial"/>
                          <w:color w:val="000000" w:themeColor="text1"/>
                          <w:sz w:val="18"/>
                          <w:szCs w:val="20"/>
                          <w:lang w:val="en-US"/>
                        </w:rPr>
                      </w:pPr>
                      <w:r w:rsidRPr="001B5BBB">
                        <w:rPr>
                          <w:rFonts w:ascii="Arial" w:hAnsi="Arial" w:cs="Arial"/>
                          <w:color w:val="000000" w:themeColor="text1"/>
                          <w:sz w:val="18"/>
                          <w:szCs w:val="20"/>
                          <w:lang w:val="en-US"/>
                        </w:rPr>
                        <w:t xml:space="preserve">Not empirical (n = </w:t>
                      </w:r>
                      <w:r w:rsidR="000322ED" w:rsidRPr="001B5BBB">
                        <w:rPr>
                          <w:rFonts w:ascii="Arial" w:hAnsi="Arial" w:cs="Arial"/>
                          <w:color w:val="000000" w:themeColor="text1"/>
                          <w:sz w:val="18"/>
                          <w:szCs w:val="20"/>
                          <w:lang w:val="en-US"/>
                        </w:rPr>
                        <w:t>14</w:t>
                      </w:r>
                      <w:r w:rsidRPr="001B5BBB">
                        <w:rPr>
                          <w:rFonts w:ascii="Arial" w:hAnsi="Arial" w:cs="Arial"/>
                          <w:color w:val="000000" w:themeColor="text1"/>
                          <w:sz w:val="18"/>
                          <w:szCs w:val="20"/>
                          <w:lang w:val="en-US"/>
                        </w:rPr>
                        <w:t>)</w:t>
                      </w:r>
                    </w:p>
                    <w:p w14:paraId="02E45902" w14:textId="6B625B7F" w:rsidR="002763A9" w:rsidRPr="004F006B" w:rsidRDefault="002763A9" w:rsidP="001B5BBB">
                      <w:pPr>
                        <w:spacing w:after="0" w:line="240" w:lineRule="auto"/>
                        <w:ind w:left="113"/>
                        <w:rPr>
                          <w:rFonts w:ascii="Arial" w:hAnsi="Arial" w:cs="Arial"/>
                          <w:color w:val="000000" w:themeColor="text1"/>
                          <w:sz w:val="18"/>
                          <w:szCs w:val="20"/>
                          <w:vertAlign w:val="superscript"/>
                          <w:lang w:val="en-US"/>
                        </w:rPr>
                      </w:pPr>
                      <w:r w:rsidRPr="001B5BBB">
                        <w:rPr>
                          <w:rFonts w:ascii="Arial" w:hAnsi="Arial" w:cs="Arial"/>
                          <w:color w:val="000000" w:themeColor="text1"/>
                          <w:sz w:val="18"/>
                          <w:szCs w:val="20"/>
                          <w:lang w:val="en-US"/>
                        </w:rPr>
                        <w:t xml:space="preserve">Not in English (n = </w:t>
                      </w:r>
                      <w:r w:rsidR="000322ED" w:rsidRPr="001B5BBB">
                        <w:rPr>
                          <w:rFonts w:ascii="Arial" w:hAnsi="Arial" w:cs="Arial"/>
                          <w:color w:val="000000" w:themeColor="text1"/>
                          <w:sz w:val="18"/>
                          <w:szCs w:val="20"/>
                          <w:lang w:val="en-US"/>
                        </w:rPr>
                        <w:t>2</w:t>
                      </w:r>
                      <w:r w:rsidRPr="001B5BBB">
                        <w:rPr>
                          <w:rFonts w:ascii="Arial" w:hAnsi="Arial" w:cs="Arial"/>
                          <w:color w:val="000000" w:themeColor="text1"/>
                          <w:sz w:val="18"/>
                          <w:szCs w:val="20"/>
                          <w:lang w:val="en-US"/>
                        </w:rPr>
                        <w:t>)</w:t>
                      </w:r>
                      <w:r w:rsidR="004F006B">
                        <w:rPr>
                          <w:rFonts w:ascii="Arial" w:hAnsi="Arial" w:cs="Arial"/>
                          <w:color w:val="000000" w:themeColor="text1"/>
                          <w:sz w:val="18"/>
                          <w:szCs w:val="20"/>
                          <w:vertAlign w:val="superscript"/>
                          <w:lang w:val="en-US"/>
                        </w:rPr>
                        <w:t>*</w:t>
                      </w:r>
                    </w:p>
                    <w:p w14:paraId="1357DAAB" w14:textId="3A734E74" w:rsidR="002763A9" w:rsidRPr="004F006B" w:rsidRDefault="002763A9" w:rsidP="001B5BBB">
                      <w:pPr>
                        <w:spacing w:after="0" w:line="240" w:lineRule="auto"/>
                        <w:ind w:left="113"/>
                        <w:rPr>
                          <w:rFonts w:ascii="Arial" w:hAnsi="Arial" w:cs="Arial"/>
                          <w:color w:val="000000" w:themeColor="text1"/>
                          <w:sz w:val="18"/>
                          <w:szCs w:val="20"/>
                          <w:vertAlign w:val="superscript"/>
                          <w:lang w:val="en-US"/>
                        </w:rPr>
                      </w:pPr>
                      <w:r w:rsidRPr="001B5BBB">
                        <w:rPr>
                          <w:rFonts w:ascii="Arial" w:hAnsi="Arial" w:cs="Arial"/>
                          <w:color w:val="000000" w:themeColor="text1"/>
                          <w:sz w:val="18"/>
                          <w:szCs w:val="20"/>
                          <w:lang w:val="en-US"/>
                        </w:rPr>
                        <w:t xml:space="preserve">Record not retrieved </w:t>
                      </w:r>
                      <w:r w:rsidR="001B5BBB" w:rsidRPr="001B5BBB">
                        <w:rPr>
                          <w:rFonts w:ascii="Arial" w:hAnsi="Arial" w:cs="Arial"/>
                          <w:color w:val="000000" w:themeColor="text1"/>
                          <w:sz w:val="18"/>
                          <w:szCs w:val="20"/>
                          <w:lang w:val="en-US"/>
                        </w:rPr>
                        <w:t xml:space="preserve">or unclear </w:t>
                      </w:r>
                      <w:r w:rsidRPr="001B5BBB">
                        <w:rPr>
                          <w:rFonts w:ascii="Arial" w:hAnsi="Arial" w:cs="Arial"/>
                          <w:color w:val="000000" w:themeColor="text1"/>
                          <w:sz w:val="18"/>
                          <w:szCs w:val="20"/>
                          <w:lang w:val="en-US"/>
                        </w:rPr>
                        <w:t xml:space="preserve">(n = </w:t>
                      </w:r>
                      <w:r w:rsidR="001B5BBB" w:rsidRPr="001B5BBB">
                        <w:rPr>
                          <w:rFonts w:ascii="Arial" w:hAnsi="Arial" w:cs="Arial"/>
                          <w:color w:val="000000" w:themeColor="text1"/>
                          <w:sz w:val="18"/>
                          <w:szCs w:val="20"/>
                          <w:lang w:val="en-US"/>
                        </w:rPr>
                        <w:t>5</w:t>
                      </w:r>
                      <w:r w:rsidRPr="001B5BBB">
                        <w:rPr>
                          <w:rFonts w:ascii="Arial" w:hAnsi="Arial" w:cs="Arial"/>
                          <w:color w:val="000000" w:themeColor="text1"/>
                          <w:sz w:val="18"/>
                          <w:szCs w:val="20"/>
                          <w:lang w:val="en-US"/>
                        </w:rPr>
                        <w:t>)</w:t>
                      </w:r>
                      <w:r w:rsidR="004F006B">
                        <w:rPr>
                          <w:rFonts w:ascii="Arial" w:hAnsi="Arial" w:cs="Arial"/>
                          <w:color w:val="000000" w:themeColor="text1"/>
                          <w:sz w:val="18"/>
                          <w:szCs w:val="20"/>
                          <w:vertAlign w:val="superscript"/>
                          <w:lang w:val="en-US"/>
                        </w:rPr>
                        <w:t>*</w:t>
                      </w:r>
                    </w:p>
                  </w:txbxContent>
                </v:textbox>
              </v:rect>
            </w:pict>
          </mc:Fallback>
        </mc:AlternateContent>
      </w:r>
      <w:r w:rsidR="002763A9">
        <w:rPr>
          <w:noProof/>
        </w:rPr>
        <mc:AlternateContent>
          <mc:Choice Requires="wps">
            <w:drawing>
              <wp:anchor distT="0" distB="0" distL="114300" distR="114300" simplePos="0" relativeHeight="251661312" behindDoc="0" locked="0" layoutInCell="1" allowOverlap="1" wp14:anchorId="5CF0FE90" wp14:editId="111C65BE">
                <wp:simplePos x="0" y="0"/>
                <wp:positionH relativeFrom="column">
                  <wp:posOffset>559435</wp:posOffset>
                </wp:positionH>
                <wp:positionV relativeFrom="paragraph">
                  <wp:posOffset>150495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BEF27" w14:textId="77777777" w:rsidR="007C0701" w:rsidRDefault="007C0701" w:rsidP="007C070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proofErr w:type="spellStart"/>
                            <w:r>
                              <w:rPr>
                                <w:rFonts w:ascii="Arial" w:hAnsi="Arial" w:cs="Arial"/>
                                <w:color w:val="000000" w:themeColor="text1"/>
                                <w:sz w:val="18"/>
                                <w:szCs w:val="20"/>
                              </w:rPr>
                              <w:t>screened</w:t>
                            </w:r>
                            <w:proofErr w:type="spellEnd"/>
                          </w:p>
                          <w:p w14:paraId="09329A71" w14:textId="7BF4EB86" w:rsidR="007C0701" w:rsidRPr="00560609" w:rsidRDefault="007C0701" w:rsidP="007C070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AA6F99">
                              <w:rPr>
                                <w:rFonts w:ascii="Arial" w:hAnsi="Arial" w:cs="Arial"/>
                                <w:color w:val="000000" w:themeColor="text1"/>
                                <w:sz w:val="18"/>
                                <w:szCs w:val="20"/>
                              </w:rPr>
                              <w:t>154</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0FE90" id="Rectangle 5" o:spid="_x0000_s1030" style="position:absolute;margin-left:44.05pt;margin-top:11.85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" filled="f" strokecolor="black [3213]" strokeweight="1pt">
                <v:textbox>
                  <w:txbxContent>
                    <w:p w14:paraId="509BEF27" w14:textId="77777777" w:rsidR="007C0701" w:rsidRDefault="007C0701" w:rsidP="007C070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proofErr w:type="spellStart"/>
                      <w:r>
                        <w:rPr>
                          <w:rFonts w:ascii="Arial" w:hAnsi="Arial" w:cs="Arial"/>
                          <w:color w:val="000000" w:themeColor="text1"/>
                          <w:sz w:val="18"/>
                          <w:szCs w:val="20"/>
                        </w:rPr>
                        <w:t>screened</w:t>
                      </w:r>
                      <w:proofErr w:type="spellEnd"/>
                    </w:p>
                    <w:p w14:paraId="09329A71" w14:textId="7BF4EB86" w:rsidR="007C0701" w:rsidRPr="00560609" w:rsidRDefault="007C0701" w:rsidP="007C070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AA6F99">
                        <w:rPr>
                          <w:rFonts w:ascii="Arial" w:hAnsi="Arial" w:cs="Arial"/>
                          <w:color w:val="000000" w:themeColor="text1"/>
                          <w:sz w:val="18"/>
                          <w:szCs w:val="20"/>
                        </w:rPr>
                        <w:t>154</w:t>
                      </w:r>
                      <w:r>
                        <w:rPr>
                          <w:rFonts w:ascii="Arial" w:hAnsi="Arial" w:cs="Arial"/>
                          <w:color w:val="000000" w:themeColor="text1"/>
                          <w:sz w:val="18"/>
                          <w:szCs w:val="20"/>
                        </w:rPr>
                        <w:t>)</w:t>
                      </w:r>
                    </w:p>
                  </w:txbxContent>
                </v:textbox>
              </v:rect>
            </w:pict>
          </mc:Fallback>
        </mc:AlternateContent>
      </w:r>
    </w:p>
    <w:p w14:paraId="25298728" w14:textId="4DC4BA5E"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69504" behindDoc="0" locked="0" layoutInCell="1" allowOverlap="1" wp14:anchorId="7D2D3A5C" wp14:editId="389378D1">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14D7B"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p>
    <w:p w14:paraId="4532C65F" w14:textId="77777777" w:rsidR="007C0701" w:rsidRPr="0032223A" w:rsidRDefault="007C0701" w:rsidP="007C0701">
      <w:pPr>
        <w:spacing w:after="0" w:line="240" w:lineRule="auto"/>
        <w:rPr>
          <w:lang w:val="en-US"/>
        </w:rPr>
      </w:pPr>
    </w:p>
    <w:p w14:paraId="47F1173C" w14:textId="77777777" w:rsidR="007C0701" w:rsidRPr="0032223A" w:rsidRDefault="007C0701" w:rsidP="007C0701">
      <w:pPr>
        <w:spacing w:after="0" w:line="240" w:lineRule="auto"/>
        <w:rPr>
          <w:lang w:val="en-US"/>
        </w:rPr>
      </w:pPr>
    </w:p>
    <w:p w14:paraId="071521C8" w14:textId="77777777"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76672" behindDoc="0" locked="0" layoutInCell="1" allowOverlap="1" wp14:anchorId="7E5A77A6" wp14:editId="3CAD3474">
                <wp:simplePos x="0" y="0"/>
                <wp:positionH relativeFrom="column">
                  <wp:posOffset>1400175</wp:posOffset>
                </wp:positionH>
                <wp:positionV relativeFrom="paragraph">
                  <wp:posOffset>4445</wp:posOffset>
                </wp:positionV>
                <wp:extent cx="0" cy="396000"/>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39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A13E08" id="Straight Arrow Connector 35" o:spid="_x0000_s1026" type="#_x0000_t32" style="position:absolute;margin-left:110.25pt;margin-top:.35pt;width:0;height:31.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" strokecolor="black [3213]" strokeweight=".5pt">
                <v:stroke endarrow="block" joinstyle="miter"/>
              </v:shape>
            </w:pict>
          </mc:Fallback>
        </mc:AlternateContent>
      </w:r>
    </w:p>
    <w:p w14:paraId="50BDA5FC" w14:textId="77777777" w:rsidR="007C0701" w:rsidRPr="0032223A" w:rsidRDefault="007C0701" w:rsidP="007C0701">
      <w:pPr>
        <w:spacing w:after="0" w:line="240" w:lineRule="auto"/>
        <w:rPr>
          <w:lang w:val="en-US"/>
        </w:rPr>
      </w:pPr>
    </w:p>
    <w:p w14:paraId="16959475" w14:textId="77777777" w:rsidR="007C0701" w:rsidRPr="0032223A" w:rsidRDefault="007C0701" w:rsidP="007C0701">
      <w:pPr>
        <w:spacing w:after="0" w:line="240" w:lineRule="auto"/>
        <w:rPr>
          <w:lang w:val="en-US"/>
        </w:rPr>
      </w:pPr>
      <w:r w:rsidRPr="00560609">
        <w:rPr>
          <w:noProof/>
        </w:rPr>
        <mc:AlternateContent>
          <mc:Choice Requires="wps">
            <w:drawing>
              <wp:anchor distT="0" distB="0" distL="114300" distR="114300" simplePos="0" relativeHeight="251664384" behindDoc="0" locked="0" layoutInCell="1" allowOverlap="1" wp14:anchorId="5EE57D52" wp14:editId="677EDA36">
                <wp:simplePos x="0" y="0"/>
                <wp:positionH relativeFrom="column">
                  <wp:posOffset>3048000</wp:posOffset>
                </wp:positionH>
                <wp:positionV relativeFrom="paragraph">
                  <wp:posOffset>64770</wp:posOffset>
                </wp:positionV>
                <wp:extent cx="2250000" cy="526415"/>
                <wp:effectExtent l="0" t="0" r="17145" b="26035"/>
                <wp:wrapNone/>
                <wp:docPr id="6" name="Rectangle 6"/>
                <wp:cNvGraphicFramePr/>
                <a:graphic xmlns:a="http://schemas.openxmlformats.org/drawingml/2006/main">
                  <a:graphicData uri="http://schemas.microsoft.com/office/word/2010/wordprocessingShape">
                    <wps:wsp>
                      <wps:cNvSpPr/>
                      <wps:spPr>
                        <a:xfrm>
                          <a:off x="0" y="0"/>
                          <a:ext cx="225000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AFEB4" w14:textId="05F9DC98" w:rsidR="007C0701" w:rsidRPr="002763A9" w:rsidRDefault="002763A9" w:rsidP="007C0701">
                            <w:pPr>
                              <w:spacing w:after="0" w:line="240" w:lineRule="auto"/>
                              <w:rPr>
                                <w:rFonts w:ascii="Arial" w:hAnsi="Arial" w:cs="Arial"/>
                                <w:color w:val="000000" w:themeColor="text1"/>
                                <w:sz w:val="18"/>
                                <w:szCs w:val="20"/>
                                <w:lang w:val="en-US"/>
                              </w:rPr>
                            </w:pPr>
                            <w:r w:rsidRPr="002763A9">
                              <w:rPr>
                                <w:rFonts w:ascii="Arial" w:hAnsi="Arial" w:cs="Arial"/>
                                <w:color w:val="000000" w:themeColor="text1"/>
                                <w:sz w:val="18"/>
                                <w:szCs w:val="20"/>
                                <w:lang w:val="en-US"/>
                              </w:rPr>
                              <w:t>Full text</w:t>
                            </w:r>
                            <w:r w:rsidR="007C0701" w:rsidRPr="002763A9">
                              <w:rPr>
                                <w:rFonts w:ascii="Arial" w:hAnsi="Arial" w:cs="Arial"/>
                                <w:color w:val="000000" w:themeColor="text1"/>
                                <w:sz w:val="18"/>
                                <w:szCs w:val="20"/>
                                <w:lang w:val="en-US"/>
                              </w:rPr>
                              <w:t xml:space="preserve"> not retrieved</w:t>
                            </w:r>
                            <w:r>
                              <w:rPr>
                                <w:rFonts w:ascii="Arial" w:hAnsi="Arial" w:cs="Arial"/>
                                <w:color w:val="000000" w:themeColor="text1"/>
                                <w:sz w:val="18"/>
                                <w:szCs w:val="20"/>
                                <w:lang w:val="en-US"/>
                              </w:rPr>
                              <w:t xml:space="preserve"> </w:t>
                            </w:r>
                            <w:r w:rsidR="007C0701" w:rsidRPr="002763A9">
                              <w:rPr>
                                <w:rFonts w:ascii="Arial" w:hAnsi="Arial" w:cs="Arial"/>
                                <w:color w:val="000000" w:themeColor="text1"/>
                                <w:sz w:val="18"/>
                                <w:szCs w:val="20"/>
                                <w:lang w:val="en-US"/>
                              </w:rPr>
                              <w:t xml:space="preserve">(n = </w:t>
                            </w:r>
                            <w:r w:rsidR="00AA6F99">
                              <w:rPr>
                                <w:rFonts w:ascii="Arial" w:hAnsi="Arial" w:cs="Arial"/>
                                <w:color w:val="000000" w:themeColor="text1"/>
                                <w:sz w:val="18"/>
                                <w:szCs w:val="20"/>
                                <w:lang w:val="en-US"/>
                              </w:rPr>
                              <w:t>3</w:t>
                            </w:r>
                            <w:r w:rsidR="007C0701" w:rsidRPr="002763A9">
                              <w:rPr>
                                <w:rFonts w:ascii="Arial" w:hAnsi="Arial" w:cs="Arial"/>
                                <w:color w:val="000000" w:themeColor="text1"/>
                                <w:sz w:val="18"/>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57D52" id="Rectangle 6" o:spid="_x0000_s1031" style="position:absolute;margin-left:240pt;margin-top:5.1pt;width:177.1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" filled="f" strokecolor="black [3213]" strokeweight="1pt">
                <v:textbox>
                  <w:txbxContent>
                    <w:p w14:paraId="63FAFEB4" w14:textId="05F9DC98" w:rsidR="007C0701" w:rsidRPr="002763A9" w:rsidRDefault="002763A9" w:rsidP="007C0701">
                      <w:pPr>
                        <w:spacing w:after="0" w:line="240" w:lineRule="auto"/>
                        <w:rPr>
                          <w:rFonts w:ascii="Arial" w:hAnsi="Arial" w:cs="Arial"/>
                          <w:color w:val="000000" w:themeColor="text1"/>
                          <w:sz w:val="18"/>
                          <w:szCs w:val="20"/>
                          <w:lang w:val="en-US"/>
                        </w:rPr>
                      </w:pPr>
                      <w:r w:rsidRPr="002763A9">
                        <w:rPr>
                          <w:rFonts w:ascii="Arial" w:hAnsi="Arial" w:cs="Arial"/>
                          <w:color w:val="000000" w:themeColor="text1"/>
                          <w:sz w:val="18"/>
                          <w:szCs w:val="20"/>
                          <w:lang w:val="en-US"/>
                        </w:rPr>
                        <w:t>Full text</w:t>
                      </w:r>
                      <w:r w:rsidR="007C0701" w:rsidRPr="002763A9">
                        <w:rPr>
                          <w:rFonts w:ascii="Arial" w:hAnsi="Arial" w:cs="Arial"/>
                          <w:color w:val="000000" w:themeColor="text1"/>
                          <w:sz w:val="18"/>
                          <w:szCs w:val="20"/>
                          <w:lang w:val="en-US"/>
                        </w:rPr>
                        <w:t xml:space="preserve"> not retrieved</w:t>
                      </w:r>
                      <w:r>
                        <w:rPr>
                          <w:rFonts w:ascii="Arial" w:hAnsi="Arial" w:cs="Arial"/>
                          <w:color w:val="000000" w:themeColor="text1"/>
                          <w:sz w:val="18"/>
                          <w:szCs w:val="20"/>
                          <w:lang w:val="en-US"/>
                        </w:rPr>
                        <w:t xml:space="preserve"> </w:t>
                      </w:r>
                      <w:r w:rsidR="007C0701" w:rsidRPr="002763A9">
                        <w:rPr>
                          <w:rFonts w:ascii="Arial" w:hAnsi="Arial" w:cs="Arial"/>
                          <w:color w:val="000000" w:themeColor="text1"/>
                          <w:sz w:val="18"/>
                          <w:szCs w:val="20"/>
                          <w:lang w:val="en-US"/>
                        </w:rPr>
                        <w:t xml:space="preserve">(n = </w:t>
                      </w:r>
                      <w:r w:rsidR="00AA6F99">
                        <w:rPr>
                          <w:rFonts w:ascii="Arial" w:hAnsi="Arial" w:cs="Arial"/>
                          <w:color w:val="000000" w:themeColor="text1"/>
                          <w:sz w:val="18"/>
                          <w:szCs w:val="20"/>
                          <w:lang w:val="en-US"/>
                        </w:rPr>
                        <w:t>3</w:t>
                      </w:r>
                      <w:r w:rsidR="007C0701" w:rsidRPr="002763A9">
                        <w:rPr>
                          <w:rFonts w:ascii="Arial" w:hAnsi="Arial" w:cs="Arial"/>
                          <w:color w:val="000000" w:themeColor="text1"/>
                          <w:sz w:val="18"/>
                          <w:szCs w:val="20"/>
                          <w:lang w:val="en-US"/>
                        </w:rPr>
                        <w:t>)</w:t>
                      </w:r>
                    </w:p>
                  </w:txbxContent>
                </v:textbox>
              </v:rect>
            </w:pict>
          </mc:Fallback>
        </mc:AlternateContent>
      </w:r>
      <w:r w:rsidRPr="00560609">
        <w:rPr>
          <w:noProof/>
        </w:rPr>
        <mc:AlternateContent>
          <mc:Choice Requires="wps">
            <w:drawing>
              <wp:anchor distT="0" distB="0" distL="114300" distR="114300" simplePos="0" relativeHeight="251663360" behindDoc="0" locked="0" layoutInCell="1" allowOverlap="1" wp14:anchorId="61EDC2C7" wp14:editId="79563AA9">
                <wp:simplePos x="0" y="0"/>
                <wp:positionH relativeFrom="column">
                  <wp:posOffset>560705</wp:posOffset>
                </wp:positionH>
                <wp:positionV relativeFrom="paragraph">
                  <wp:posOffset>47625</wp:posOffset>
                </wp:positionV>
                <wp:extent cx="1887220" cy="526415"/>
                <wp:effectExtent l="0" t="0" r="17780" b="26035"/>
                <wp:wrapNone/>
                <wp:docPr id="7" name="Rectangle 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FB8FD" w14:textId="068A619C"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w:t>
                            </w:r>
                            <w:r w:rsidR="001E6C76">
                              <w:rPr>
                                <w:rFonts w:ascii="Arial" w:hAnsi="Arial" w:cs="Arial"/>
                                <w:color w:val="000000" w:themeColor="text1"/>
                                <w:sz w:val="18"/>
                                <w:szCs w:val="20"/>
                                <w:lang w:val="en-US"/>
                              </w:rPr>
                              <w:t>c</w:t>
                            </w:r>
                            <w:r w:rsidRPr="0032223A">
                              <w:rPr>
                                <w:rFonts w:ascii="Arial" w:hAnsi="Arial" w:cs="Arial"/>
                                <w:color w:val="000000" w:themeColor="text1"/>
                                <w:sz w:val="18"/>
                                <w:szCs w:val="20"/>
                                <w:lang w:val="en-US"/>
                              </w:rPr>
                              <w:t>or</w:t>
                            </w:r>
                            <w:r w:rsidR="001E6C76">
                              <w:rPr>
                                <w:rFonts w:ascii="Arial" w:hAnsi="Arial" w:cs="Arial"/>
                                <w:color w:val="000000" w:themeColor="text1"/>
                                <w:sz w:val="18"/>
                                <w:szCs w:val="20"/>
                                <w:lang w:val="en-US"/>
                              </w:rPr>
                              <w:t>d</w:t>
                            </w:r>
                            <w:r w:rsidRPr="0032223A">
                              <w:rPr>
                                <w:rFonts w:ascii="Arial" w:hAnsi="Arial" w:cs="Arial"/>
                                <w:color w:val="000000" w:themeColor="text1"/>
                                <w:sz w:val="18"/>
                                <w:szCs w:val="20"/>
                                <w:lang w:val="en-US"/>
                              </w:rPr>
                              <w:t>s sought for retrieval</w:t>
                            </w:r>
                          </w:p>
                          <w:p w14:paraId="5458A1D1" w14:textId="5A0B7E51"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 = </w:t>
                            </w:r>
                            <w:r w:rsidR="00AA6F99">
                              <w:rPr>
                                <w:rFonts w:ascii="Arial" w:hAnsi="Arial" w:cs="Arial"/>
                                <w:color w:val="000000" w:themeColor="text1"/>
                                <w:sz w:val="18"/>
                                <w:szCs w:val="20"/>
                                <w:lang w:val="en-US"/>
                              </w:rPr>
                              <w:t>80</w:t>
                            </w:r>
                            <w:r w:rsidRPr="0032223A">
                              <w:rPr>
                                <w:rFonts w:ascii="Arial" w:hAnsi="Arial" w:cs="Arial"/>
                                <w:color w:val="000000" w:themeColor="text1"/>
                                <w:sz w:val="18"/>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DC2C7" id="Rectangle 7" o:spid="_x0000_s1032"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" filled="f" strokecolor="black [3213]" strokeweight="1pt">
                <v:textbox>
                  <w:txbxContent>
                    <w:p w14:paraId="34AFB8FD" w14:textId="068A619C"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w:t>
                      </w:r>
                      <w:r w:rsidR="001E6C76">
                        <w:rPr>
                          <w:rFonts w:ascii="Arial" w:hAnsi="Arial" w:cs="Arial"/>
                          <w:color w:val="000000" w:themeColor="text1"/>
                          <w:sz w:val="18"/>
                          <w:szCs w:val="20"/>
                          <w:lang w:val="en-US"/>
                        </w:rPr>
                        <w:t>c</w:t>
                      </w:r>
                      <w:r w:rsidRPr="0032223A">
                        <w:rPr>
                          <w:rFonts w:ascii="Arial" w:hAnsi="Arial" w:cs="Arial"/>
                          <w:color w:val="000000" w:themeColor="text1"/>
                          <w:sz w:val="18"/>
                          <w:szCs w:val="20"/>
                          <w:lang w:val="en-US"/>
                        </w:rPr>
                        <w:t>or</w:t>
                      </w:r>
                      <w:r w:rsidR="001E6C76">
                        <w:rPr>
                          <w:rFonts w:ascii="Arial" w:hAnsi="Arial" w:cs="Arial"/>
                          <w:color w:val="000000" w:themeColor="text1"/>
                          <w:sz w:val="18"/>
                          <w:szCs w:val="20"/>
                          <w:lang w:val="en-US"/>
                        </w:rPr>
                        <w:t>d</w:t>
                      </w:r>
                      <w:r w:rsidRPr="0032223A">
                        <w:rPr>
                          <w:rFonts w:ascii="Arial" w:hAnsi="Arial" w:cs="Arial"/>
                          <w:color w:val="000000" w:themeColor="text1"/>
                          <w:sz w:val="18"/>
                          <w:szCs w:val="20"/>
                          <w:lang w:val="en-US"/>
                        </w:rPr>
                        <w:t>s sought for retrieval</w:t>
                      </w:r>
                    </w:p>
                    <w:p w14:paraId="5458A1D1" w14:textId="5A0B7E51"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 = </w:t>
                      </w:r>
                      <w:r w:rsidR="00AA6F99">
                        <w:rPr>
                          <w:rFonts w:ascii="Arial" w:hAnsi="Arial" w:cs="Arial"/>
                          <w:color w:val="000000" w:themeColor="text1"/>
                          <w:sz w:val="18"/>
                          <w:szCs w:val="20"/>
                          <w:lang w:val="en-US"/>
                        </w:rPr>
                        <w:t>80</w:t>
                      </w:r>
                      <w:r w:rsidRPr="0032223A">
                        <w:rPr>
                          <w:rFonts w:ascii="Arial" w:hAnsi="Arial" w:cs="Arial"/>
                          <w:color w:val="000000" w:themeColor="text1"/>
                          <w:sz w:val="18"/>
                          <w:szCs w:val="20"/>
                          <w:lang w:val="en-US"/>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C155496" wp14:editId="595AED9C">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DA740"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p>
    <w:p w14:paraId="036D132A" w14:textId="3A56211B" w:rsidR="007C0701" w:rsidRPr="0032223A" w:rsidRDefault="002763A9" w:rsidP="007C0701">
      <w:pPr>
        <w:spacing w:after="0" w:line="240" w:lineRule="auto"/>
        <w:rPr>
          <w:lang w:val="en-US"/>
        </w:rPr>
      </w:pPr>
      <w:r>
        <w:rPr>
          <w:noProof/>
        </w:rPr>
        <mc:AlternateContent>
          <mc:Choice Requires="wps">
            <w:drawing>
              <wp:anchor distT="0" distB="0" distL="114300" distR="114300" simplePos="0" relativeHeight="251673600" behindDoc="0" locked="0" layoutInCell="1" allowOverlap="1" wp14:anchorId="105A61E6" wp14:editId="4EAEBA18">
                <wp:simplePos x="0" y="0"/>
                <wp:positionH relativeFrom="column">
                  <wp:posOffset>-1210468</wp:posOffset>
                </wp:positionH>
                <wp:positionV relativeFrom="paragraph">
                  <wp:posOffset>255111</wp:posOffset>
                </wp:positionV>
                <wp:extent cx="2892742" cy="262890"/>
                <wp:effectExtent l="318" t="0" r="22542" b="22543"/>
                <wp:wrapNone/>
                <wp:docPr id="32" name="Flowchart: Alternate Process 32"/>
                <wp:cNvGraphicFramePr/>
                <a:graphic xmlns:a="http://schemas.openxmlformats.org/drawingml/2006/main">
                  <a:graphicData uri="http://schemas.microsoft.com/office/word/2010/wordprocessingShape">
                    <wps:wsp>
                      <wps:cNvSpPr/>
                      <wps:spPr>
                        <a:xfrm rot="16200000">
                          <a:off x="0" y="0"/>
                          <a:ext cx="2892742"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2EB17C4" w14:textId="77777777" w:rsidR="007C0701" w:rsidRDefault="007C0701" w:rsidP="007C070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FFBA6C7" w14:textId="77777777" w:rsidR="007C0701" w:rsidRPr="001502CF" w:rsidRDefault="007C0701" w:rsidP="007C070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A61E6" id="Flowchart: Alternate Process 32" o:spid="_x0000_s1033" type="#_x0000_t176" style="position:absolute;margin-left:-95.3pt;margin-top:20.1pt;width:227.7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" fillcolor="#9cc2e5 [1944]" strokecolor="black [3213]" strokeweight="1pt">
                <v:textbox>
                  <w:txbxContent>
                    <w:p w14:paraId="52EB17C4" w14:textId="77777777" w:rsidR="007C0701" w:rsidRDefault="007C0701" w:rsidP="007C070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FFBA6C7" w14:textId="77777777" w:rsidR="007C0701" w:rsidRPr="001502CF" w:rsidRDefault="007C0701" w:rsidP="007C0701">
                      <w:pPr>
                        <w:spacing w:after="0" w:line="240" w:lineRule="auto"/>
                        <w:rPr>
                          <w:rFonts w:ascii="Arial" w:hAnsi="Arial" w:cs="Arial"/>
                          <w:b/>
                          <w:color w:val="000000" w:themeColor="text1"/>
                          <w:sz w:val="18"/>
                          <w:szCs w:val="18"/>
                        </w:rPr>
                      </w:pPr>
                    </w:p>
                  </w:txbxContent>
                </v:textbox>
              </v:shape>
            </w:pict>
          </mc:Fallback>
        </mc:AlternateContent>
      </w:r>
    </w:p>
    <w:p w14:paraId="0A84F0C0" w14:textId="3656C87D" w:rsidR="007C0701" w:rsidRPr="0032223A" w:rsidRDefault="007C0701" w:rsidP="007C0701">
      <w:pPr>
        <w:spacing w:after="0" w:line="240" w:lineRule="auto"/>
        <w:rPr>
          <w:lang w:val="en-US"/>
        </w:rPr>
      </w:pPr>
    </w:p>
    <w:p w14:paraId="2914BBF6" w14:textId="77777777"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77696" behindDoc="0" locked="0" layoutInCell="1" allowOverlap="1" wp14:anchorId="6EF440BC" wp14:editId="41ED1194">
                <wp:simplePos x="0" y="0"/>
                <wp:positionH relativeFrom="column">
                  <wp:posOffset>1409700</wp:posOffset>
                </wp:positionH>
                <wp:positionV relativeFrom="paragraph">
                  <wp:posOffset>62865</wp:posOffset>
                </wp:positionV>
                <wp:extent cx="0" cy="288000"/>
                <wp:effectExtent l="76200" t="0" r="57150" b="55245"/>
                <wp:wrapNone/>
                <wp:docPr id="36" name="Straight Arrow Connector 36"/>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465F13" id="Straight Arrow Connector 36" o:spid="_x0000_s1026" type="#_x0000_t32" style="position:absolute;margin-left:111pt;margin-top:4.95pt;width:0;height:2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" strokecolor="black [3213]" strokeweight=".5pt">
                <v:stroke endarrow="block" joinstyle="miter"/>
              </v:shape>
            </w:pict>
          </mc:Fallback>
        </mc:AlternateContent>
      </w:r>
    </w:p>
    <w:p w14:paraId="1B7B876A" w14:textId="77777777" w:rsidR="007C0701" w:rsidRPr="0032223A" w:rsidRDefault="007C0701" w:rsidP="007C0701">
      <w:pPr>
        <w:spacing w:after="0" w:line="240" w:lineRule="auto"/>
        <w:rPr>
          <w:lang w:val="en-US"/>
        </w:rPr>
      </w:pPr>
    </w:p>
    <w:p w14:paraId="6D06A614" w14:textId="77777777" w:rsidR="007C0701" w:rsidRPr="0032223A" w:rsidRDefault="007C0701" w:rsidP="007C0701">
      <w:pPr>
        <w:spacing w:after="0" w:line="240" w:lineRule="auto"/>
        <w:rPr>
          <w:lang w:val="en-US"/>
        </w:rPr>
      </w:pPr>
      <w:r w:rsidRPr="00560609">
        <w:rPr>
          <w:noProof/>
        </w:rPr>
        <mc:AlternateContent>
          <mc:Choice Requires="wps">
            <w:drawing>
              <wp:anchor distT="0" distB="0" distL="114300" distR="114300" simplePos="0" relativeHeight="251666432" behindDoc="0" locked="0" layoutInCell="1" allowOverlap="1" wp14:anchorId="44309871" wp14:editId="0722F5C1">
                <wp:simplePos x="0" y="0"/>
                <wp:positionH relativeFrom="column">
                  <wp:posOffset>3053227</wp:posOffset>
                </wp:positionH>
                <wp:positionV relativeFrom="paragraph">
                  <wp:posOffset>11773</wp:posOffset>
                </wp:positionV>
                <wp:extent cx="2250000" cy="1842868"/>
                <wp:effectExtent l="0" t="0" r="17145" b="24130"/>
                <wp:wrapNone/>
                <wp:docPr id="9" name="Rectangle 9"/>
                <wp:cNvGraphicFramePr/>
                <a:graphic xmlns:a="http://schemas.openxmlformats.org/drawingml/2006/main">
                  <a:graphicData uri="http://schemas.microsoft.com/office/word/2010/wordprocessingShape">
                    <wps:wsp>
                      <wps:cNvSpPr/>
                      <wps:spPr>
                        <a:xfrm>
                          <a:off x="0" y="0"/>
                          <a:ext cx="2250000" cy="1842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0512E" w14:textId="1B963D40"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w:t>
                            </w:r>
                            <w:r w:rsidR="001E6C76">
                              <w:rPr>
                                <w:rFonts w:ascii="Arial" w:hAnsi="Arial" w:cs="Arial"/>
                                <w:color w:val="000000" w:themeColor="text1"/>
                                <w:sz w:val="18"/>
                                <w:szCs w:val="20"/>
                                <w:lang w:val="en-US"/>
                              </w:rPr>
                              <w:t>c</w:t>
                            </w:r>
                            <w:r w:rsidRPr="0032223A">
                              <w:rPr>
                                <w:rFonts w:ascii="Arial" w:hAnsi="Arial" w:cs="Arial"/>
                                <w:color w:val="000000" w:themeColor="text1"/>
                                <w:sz w:val="18"/>
                                <w:szCs w:val="20"/>
                                <w:lang w:val="en-US"/>
                              </w:rPr>
                              <w:t>or</w:t>
                            </w:r>
                            <w:r w:rsidR="001E6C76">
                              <w:rPr>
                                <w:rFonts w:ascii="Arial" w:hAnsi="Arial" w:cs="Arial"/>
                                <w:color w:val="000000" w:themeColor="text1"/>
                                <w:sz w:val="18"/>
                                <w:szCs w:val="20"/>
                                <w:lang w:val="en-US"/>
                              </w:rPr>
                              <w:t>d</w:t>
                            </w:r>
                            <w:r w:rsidRPr="0032223A">
                              <w:rPr>
                                <w:rFonts w:ascii="Arial" w:hAnsi="Arial" w:cs="Arial"/>
                                <w:color w:val="000000" w:themeColor="text1"/>
                                <w:sz w:val="18"/>
                                <w:szCs w:val="20"/>
                                <w:lang w:val="en-US"/>
                              </w:rPr>
                              <w:t>s excluded:</w:t>
                            </w:r>
                          </w:p>
                          <w:p w14:paraId="43570A82" w14:textId="664B5C7D"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Not about semantic priming (n = </w:t>
                            </w:r>
                            <w:r w:rsidR="00B66578">
                              <w:rPr>
                                <w:rFonts w:ascii="Arial" w:hAnsi="Arial" w:cs="Arial"/>
                                <w:color w:val="000000" w:themeColor="text1"/>
                                <w:sz w:val="18"/>
                                <w:szCs w:val="20"/>
                                <w:lang w:val="en-US"/>
                              </w:rPr>
                              <w:t>1</w:t>
                            </w:r>
                            <w:r w:rsidRPr="0032223A">
                              <w:rPr>
                                <w:rFonts w:ascii="Arial" w:hAnsi="Arial" w:cs="Arial"/>
                                <w:color w:val="000000" w:themeColor="text1"/>
                                <w:sz w:val="18"/>
                                <w:szCs w:val="20"/>
                                <w:lang w:val="en-US"/>
                              </w:rPr>
                              <w:t>)</w:t>
                            </w:r>
                          </w:p>
                          <w:p w14:paraId="7D3AEAEC" w14:textId="20CDAF21" w:rsidR="007C0701"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Not empirical (n = </w:t>
                            </w:r>
                            <w:r w:rsidR="00330366">
                              <w:rPr>
                                <w:rFonts w:ascii="Arial" w:hAnsi="Arial" w:cs="Arial"/>
                                <w:color w:val="000000" w:themeColor="text1"/>
                                <w:sz w:val="18"/>
                                <w:szCs w:val="20"/>
                                <w:lang w:val="en-US"/>
                              </w:rPr>
                              <w:t>3</w:t>
                            </w:r>
                            <w:r w:rsidRPr="0032223A">
                              <w:rPr>
                                <w:rFonts w:ascii="Arial" w:hAnsi="Arial" w:cs="Arial"/>
                                <w:color w:val="000000" w:themeColor="text1"/>
                                <w:sz w:val="18"/>
                                <w:szCs w:val="20"/>
                                <w:lang w:val="en-US"/>
                              </w:rPr>
                              <w:t>)</w:t>
                            </w:r>
                          </w:p>
                          <w:p w14:paraId="58536DCC" w14:textId="30B18D6F" w:rsidR="007C0701" w:rsidRPr="00E2486D" w:rsidRDefault="007C0701" w:rsidP="001B5BBB">
                            <w:pPr>
                              <w:spacing w:after="0" w:line="240" w:lineRule="auto"/>
                              <w:ind w:left="113"/>
                              <w:rPr>
                                <w:rFonts w:ascii="Arial" w:hAnsi="Arial" w:cs="Arial"/>
                                <w:color w:val="000000" w:themeColor="text1"/>
                                <w:sz w:val="18"/>
                                <w:szCs w:val="20"/>
                                <w:vertAlign w:val="superscript"/>
                                <w:lang w:val="en-US"/>
                              </w:rPr>
                            </w:pPr>
                            <w:r w:rsidRPr="0032223A">
                              <w:rPr>
                                <w:rFonts w:ascii="Arial" w:hAnsi="Arial" w:cs="Arial"/>
                                <w:color w:val="000000" w:themeColor="text1"/>
                                <w:sz w:val="18"/>
                                <w:szCs w:val="20"/>
                                <w:lang w:val="en-US"/>
                              </w:rPr>
                              <w:t xml:space="preserve">Population isn’t </w:t>
                            </w:r>
                            <w:r w:rsidR="00330366">
                              <w:rPr>
                                <w:rFonts w:ascii="Arial" w:hAnsi="Arial" w:cs="Arial"/>
                                <w:color w:val="000000" w:themeColor="text1"/>
                                <w:sz w:val="18"/>
                                <w:szCs w:val="20"/>
                                <w:lang w:val="en-US"/>
                              </w:rPr>
                              <w:t xml:space="preserve">neurotypical </w:t>
                            </w:r>
                            <w:r w:rsidRPr="0032223A">
                              <w:rPr>
                                <w:rFonts w:ascii="Arial" w:hAnsi="Arial" w:cs="Arial"/>
                                <w:color w:val="000000" w:themeColor="text1"/>
                                <w:sz w:val="18"/>
                                <w:szCs w:val="20"/>
                                <w:lang w:val="en-US"/>
                              </w:rPr>
                              <w:t xml:space="preserve">adults (n = </w:t>
                            </w:r>
                            <w:r w:rsidR="00330366">
                              <w:rPr>
                                <w:rFonts w:ascii="Arial" w:hAnsi="Arial" w:cs="Arial"/>
                                <w:color w:val="000000" w:themeColor="text1"/>
                                <w:sz w:val="18"/>
                                <w:szCs w:val="20"/>
                                <w:lang w:val="en-US"/>
                              </w:rPr>
                              <w:t>5</w:t>
                            </w:r>
                            <w:r w:rsidRPr="0032223A">
                              <w:rPr>
                                <w:rFonts w:ascii="Arial" w:hAnsi="Arial" w:cs="Arial"/>
                                <w:color w:val="000000" w:themeColor="text1"/>
                                <w:sz w:val="18"/>
                                <w:szCs w:val="20"/>
                                <w:lang w:val="en-US"/>
                              </w:rPr>
                              <w:t>)</w:t>
                            </w:r>
                            <w:r w:rsidR="00E2486D">
                              <w:rPr>
                                <w:rFonts w:ascii="Arial" w:hAnsi="Arial" w:cs="Arial"/>
                                <w:color w:val="000000" w:themeColor="text1"/>
                                <w:sz w:val="18"/>
                                <w:szCs w:val="20"/>
                                <w:vertAlign w:val="superscript"/>
                                <w:lang w:val="en-US"/>
                              </w:rPr>
                              <w:t>+</w:t>
                            </w:r>
                          </w:p>
                          <w:p w14:paraId="13A813F0" w14:textId="74281481"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DV isn’t response time (n = </w:t>
                            </w:r>
                            <w:r w:rsidR="00B66578">
                              <w:rPr>
                                <w:rFonts w:ascii="Arial" w:hAnsi="Arial" w:cs="Arial"/>
                                <w:color w:val="000000" w:themeColor="text1"/>
                                <w:sz w:val="18"/>
                                <w:szCs w:val="20"/>
                                <w:lang w:val="en-US"/>
                              </w:rPr>
                              <w:t>1</w:t>
                            </w:r>
                            <w:r w:rsidRPr="0032223A">
                              <w:rPr>
                                <w:rFonts w:ascii="Arial" w:hAnsi="Arial" w:cs="Arial"/>
                                <w:color w:val="000000" w:themeColor="text1"/>
                                <w:sz w:val="18"/>
                                <w:szCs w:val="20"/>
                                <w:lang w:val="en-US"/>
                              </w:rPr>
                              <w:t>)</w:t>
                            </w:r>
                          </w:p>
                          <w:p w14:paraId="32119616" w14:textId="162E4001"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Task is no AFC involving a key press (n = </w:t>
                            </w:r>
                            <w:r w:rsidR="00330366">
                              <w:rPr>
                                <w:rFonts w:ascii="Arial" w:hAnsi="Arial" w:cs="Arial"/>
                                <w:color w:val="000000" w:themeColor="text1"/>
                                <w:sz w:val="18"/>
                                <w:szCs w:val="20"/>
                                <w:lang w:val="en-US"/>
                              </w:rPr>
                              <w:t>6</w:t>
                            </w:r>
                            <w:r w:rsidRPr="0032223A">
                              <w:rPr>
                                <w:rFonts w:ascii="Arial" w:hAnsi="Arial" w:cs="Arial"/>
                                <w:color w:val="000000" w:themeColor="text1"/>
                                <w:sz w:val="18"/>
                                <w:szCs w:val="20"/>
                                <w:lang w:val="en-US"/>
                              </w:rPr>
                              <w:t>)</w:t>
                            </w:r>
                          </w:p>
                          <w:p w14:paraId="67B790CC" w14:textId="49321147" w:rsidR="007C0701"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No visual presentation of stimuli (n = </w:t>
                            </w:r>
                            <w:r w:rsidR="00330366">
                              <w:rPr>
                                <w:rFonts w:ascii="Arial" w:hAnsi="Arial" w:cs="Arial"/>
                                <w:color w:val="000000" w:themeColor="text1"/>
                                <w:sz w:val="18"/>
                                <w:szCs w:val="20"/>
                                <w:lang w:val="en-US"/>
                              </w:rPr>
                              <w:t>5</w:t>
                            </w:r>
                            <w:r w:rsidRPr="0032223A">
                              <w:rPr>
                                <w:rFonts w:ascii="Arial" w:hAnsi="Arial" w:cs="Arial"/>
                                <w:color w:val="000000" w:themeColor="text1"/>
                                <w:sz w:val="18"/>
                                <w:szCs w:val="20"/>
                                <w:lang w:val="en-US"/>
                              </w:rPr>
                              <w:t>)</w:t>
                            </w:r>
                          </w:p>
                          <w:p w14:paraId="4424F679" w14:textId="6324554D" w:rsidR="00EE624D" w:rsidRPr="004F006B" w:rsidRDefault="00EE624D" w:rsidP="001B5BBB">
                            <w:pPr>
                              <w:spacing w:after="0" w:line="240" w:lineRule="auto"/>
                              <w:ind w:left="113"/>
                              <w:rPr>
                                <w:rFonts w:ascii="Arial" w:hAnsi="Arial" w:cs="Arial"/>
                                <w:color w:val="000000" w:themeColor="text1"/>
                                <w:sz w:val="18"/>
                                <w:szCs w:val="20"/>
                                <w:vertAlign w:val="superscript"/>
                                <w:lang w:val="en-US"/>
                              </w:rPr>
                            </w:pPr>
                            <w:r>
                              <w:rPr>
                                <w:rFonts w:ascii="Arial" w:hAnsi="Arial" w:cs="Arial"/>
                                <w:color w:val="000000" w:themeColor="text1"/>
                                <w:sz w:val="18"/>
                                <w:szCs w:val="20"/>
                                <w:lang w:val="en-US"/>
                              </w:rPr>
                              <w:t>No pre-ex</w:t>
                            </w:r>
                            <w:r w:rsidR="004F006B">
                              <w:rPr>
                                <w:rFonts w:ascii="Arial" w:hAnsi="Arial" w:cs="Arial"/>
                                <w:color w:val="000000" w:themeColor="text1"/>
                                <w:sz w:val="18"/>
                                <w:szCs w:val="20"/>
                                <w:lang w:val="en-US"/>
                              </w:rPr>
                              <w:t>is</w:t>
                            </w:r>
                            <w:r>
                              <w:rPr>
                                <w:rFonts w:ascii="Arial" w:hAnsi="Arial" w:cs="Arial"/>
                                <w:color w:val="000000" w:themeColor="text1"/>
                                <w:sz w:val="18"/>
                                <w:szCs w:val="20"/>
                                <w:lang w:val="en-US"/>
                              </w:rPr>
                              <w:t>ting words (n = 1)</w:t>
                            </w:r>
                            <w:r w:rsidR="004F006B">
                              <w:rPr>
                                <w:rFonts w:ascii="Arial" w:hAnsi="Arial" w:cs="Arial"/>
                                <w:color w:val="000000" w:themeColor="text1"/>
                                <w:sz w:val="18"/>
                                <w:szCs w:val="20"/>
                                <w:vertAlign w:val="superscript"/>
                                <w:lang w:val="en-US"/>
                              </w:rPr>
                              <w:t>*</w:t>
                            </w:r>
                          </w:p>
                          <w:p w14:paraId="6916A00D" w14:textId="56CC13C9" w:rsidR="00EE624D" w:rsidRPr="004F006B" w:rsidRDefault="00AA6F99" w:rsidP="00AA6F99">
                            <w:pPr>
                              <w:spacing w:after="0" w:line="240" w:lineRule="auto"/>
                              <w:ind w:left="113"/>
                              <w:rPr>
                                <w:rFonts w:ascii="Arial" w:hAnsi="Arial" w:cs="Arial"/>
                                <w:color w:val="000000" w:themeColor="text1"/>
                                <w:sz w:val="18"/>
                                <w:szCs w:val="20"/>
                                <w:vertAlign w:val="superscript"/>
                                <w:lang w:val="en-US"/>
                              </w:rPr>
                            </w:pPr>
                            <w:r>
                              <w:rPr>
                                <w:rFonts w:ascii="Arial" w:hAnsi="Arial" w:cs="Arial"/>
                                <w:color w:val="000000" w:themeColor="text1"/>
                                <w:sz w:val="18"/>
                                <w:szCs w:val="20"/>
                                <w:lang w:val="en-US"/>
                              </w:rPr>
                              <w:t xml:space="preserve">Not predicting semantic priming at the item level or </w:t>
                            </w:r>
                            <w:r w:rsidR="004F006B">
                              <w:rPr>
                                <w:rFonts w:ascii="Arial" w:hAnsi="Arial" w:cs="Arial"/>
                                <w:color w:val="000000" w:themeColor="text1"/>
                                <w:sz w:val="18"/>
                                <w:szCs w:val="20"/>
                                <w:lang w:val="en-US"/>
                              </w:rPr>
                              <w:t>C</w:t>
                            </w:r>
                            <w:r>
                              <w:rPr>
                                <w:rFonts w:ascii="Arial" w:hAnsi="Arial" w:cs="Arial"/>
                                <w:color w:val="000000" w:themeColor="text1"/>
                                <w:sz w:val="18"/>
                                <w:szCs w:val="20"/>
                                <w:lang w:val="en-US"/>
                              </w:rPr>
                              <w:t>LDT</w:t>
                            </w:r>
                            <w:r w:rsidR="00330366">
                              <w:rPr>
                                <w:rFonts w:ascii="Arial" w:hAnsi="Arial" w:cs="Arial"/>
                                <w:color w:val="000000" w:themeColor="text1"/>
                                <w:sz w:val="18"/>
                                <w:szCs w:val="20"/>
                                <w:lang w:val="en-US"/>
                              </w:rPr>
                              <w:t xml:space="preserve"> (n =</w:t>
                            </w:r>
                            <w:r w:rsidR="00EE624D">
                              <w:rPr>
                                <w:rFonts w:ascii="Arial" w:hAnsi="Arial" w:cs="Arial"/>
                                <w:color w:val="000000" w:themeColor="text1"/>
                                <w:sz w:val="18"/>
                                <w:szCs w:val="20"/>
                                <w:lang w:val="en-US"/>
                              </w:rPr>
                              <w:t xml:space="preserve"> 22)</w:t>
                            </w:r>
                            <w:r w:rsidR="00E2486D">
                              <w:rPr>
                                <w:rFonts w:ascii="Arial" w:hAnsi="Arial" w:cs="Arial"/>
                                <w:color w:val="000000" w:themeColor="text1"/>
                                <w:sz w:val="18"/>
                                <w:szCs w:val="20"/>
                                <w:vertAlign w:val="superscript"/>
                                <w:lang w:val="en-US"/>
                              </w:rPr>
                              <w:t>+</w:t>
                            </w:r>
                          </w:p>
                          <w:p w14:paraId="601381DF" w14:textId="3ABE82C8" w:rsidR="00AA6F99" w:rsidRPr="0032223A" w:rsidRDefault="00EE624D" w:rsidP="00AA6F99">
                            <w:pPr>
                              <w:spacing w:after="0" w:line="240" w:lineRule="auto"/>
                              <w:ind w:left="113"/>
                              <w:rPr>
                                <w:rFonts w:ascii="Arial" w:hAnsi="Arial" w:cs="Arial"/>
                                <w:color w:val="000000" w:themeColor="text1"/>
                                <w:sz w:val="18"/>
                                <w:szCs w:val="20"/>
                                <w:lang w:val="en-US"/>
                              </w:rPr>
                            </w:pPr>
                            <w:r>
                              <w:rPr>
                                <w:rFonts w:ascii="Arial" w:hAnsi="Arial" w:cs="Arial"/>
                                <w:color w:val="000000" w:themeColor="text1"/>
                                <w:sz w:val="18"/>
                                <w:szCs w:val="20"/>
                                <w:lang w:val="en-US"/>
                              </w:rPr>
                              <w:t>Duplicate record (n = 1)</w:t>
                            </w:r>
                            <w:r w:rsidR="00721E86">
                              <w:rPr>
                                <w:rFonts w:ascii="Arial" w:hAnsi="Arial" w:cs="Arial"/>
                                <w:color w:val="000000" w:themeColor="text1"/>
                                <w:sz w:val="18"/>
                                <w:szCs w:val="20"/>
                                <w:vertAlign w:val="superscript"/>
                                <w:lang w:val="en-US"/>
                              </w:rPr>
                              <w:t>*</w:t>
                            </w:r>
                            <w:r w:rsidR="00330366">
                              <w:rPr>
                                <w:rFonts w:ascii="Arial" w:hAnsi="Arial" w:cs="Arial"/>
                                <w:color w:val="000000" w:themeColor="text1"/>
                                <w:sz w:val="18"/>
                                <w:szCs w:val="20"/>
                                <w:lang w:val="en-US"/>
                              </w:rPr>
                              <w:t xml:space="preserve"> </w:t>
                            </w:r>
                          </w:p>
                          <w:p w14:paraId="44D2A512" w14:textId="77777777" w:rsidR="00AA6F99" w:rsidRPr="0032223A" w:rsidRDefault="00AA6F99" w:rsidP="001B5BBB">
                            <w:pPr>
                              <w:spacing w:after="0" w:line="240" w:lineRule="auto"/>
                              <w:ind w:left="113"/>
                              <w:rPr>
                                <w:rFonts w:ascii="Arial" w:hAnsi="Arial" w:cs="Arial"/>
                                <w:color w:val="000000" w:themeColor="text1"/>
                                <w:sz w:val="18"/>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09871" id="Rectangle 9" o:spid="_x0000_s1034" style="position:absolute;margin-left:240.4pt;margin-top:.95pt;width:177.15pt;height:14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" filled="f" strokecolor="black [3213]" strokeweight="1pt">
                <v:textbox>
                  <w:txbxContent>
                    <w:p w14:paraId="0AA0512E" w14:textId="1B963D40"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w:t>
                      </w:r>
                      <w:r w:rsidR="001E6C76">
                        <w:rPr>
                          <w:rFonts w:ascii="Arial" w:hAnsi="Arial" w:cs="Arial"/>
                          <w:color w:val="000000" w:themeColor="text1"/>
                          <w:sz w:val="18"/>
                          <w:szCs w:val="20"/>
                          <w:lang w:val="en-US"/>
                        </w:rPr>
                        <w:t>c</w:t>
                      </w:r>
                      <w:r w:rsidRPr="0032223A">
                        <w:rPr>
                          <w:rFonts w:ascii="Arial" w:hAnsi="Arial" w:cs="Arial"/>
                          <w:color w:val="000000" w:themeColor="text1"/>
                          <w:sz w:val="18"/>
                          <w:szCs w:val="20"/>
                          <w:lang w:val="en-US"/>
                        </w:rPr>
                        <w:t>or</w:t>
                      </w:r>
                      <w:r w:rsidR="001E6C76">
                        <w:rPr>
                          <w:rFonts w:ascii="Arial" w:hAnsi="Arial" w:cs="Arial"/>
                          <w:color w:val="000000" w:themeColor="text1"/>
                          <w:sz w:val="18"/>
                          <w:szCs w:val="20"/>
                          <w:lang w:val="en-US"/>
                        </w:rPr>
                        <w:t>d</w:t>
                      </w:r>
                      <w:r w:rsidRPr="0032223A">
                        <w:rPr>
                          <w:rFonts w:ascii="Arial" w:hAnsi="Arial" w:cs="Arial"/>
                          <w:color w:val="000000" w:themeColor="text1"/>
                          <w:sz w:val="18"/>
                          <w:szCs w:val="20"/>
                          <w:lang w:val="en-US"/>
                        </w:rPr>
                        <w:t>s excluded:</w:t>
                      </w:r>
                    </w:p>
                    <w:p w14:paraId="43570A82" w14:textId="664B5C7D"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Not about semantic priming (n = </w:t>
                      </w:r>
                      <w:r w:rsidR="00B66578">
                        <w:rPr>
                          <w:rFonts w:ascii="Arial" w:hAnsi="Arial" w:cs="Arial"/>
                          <w:color w:val="000000" w:themeColor="text1"/>
                          <w:sz w:val="18"/>
                          <w:szCs w:val="20"/>
                          <w:lang w:val="en-US"/>
                        </w:rPr>
                        <w:t>1</w:t>
                      </w:r>
                      <w:r w:rsidRPr="0032223A">
                        <w:rPr>
                          <w:rFonts w:ascii="Arial" w:hAnsi="Arial" w:cs="Arial"/>
                          <w:color w:val="000000" w:themeColor="text1"/>
                          <w:sz w:val="18"/>
                          <w:szCs w:val="20"/>
                          <w:lang w:val="en-US"/>
                        </w:rPr>
                        <w:t>)</w:t>
                      </w:r>
                    </w:p>
                    <w:p w14:paraId="7D3AEAEC" w14:textId="20CDAF21" w:rsidR="007C0701"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Not empirical (n = </w:t>
                      </w:r>
                      <w:r w:rsidR="00330366">
                        <w:rPr>
                          <w:rFonts w:ascii="Arial" w:hAnsi="Arial" w:cs="Arial"/>
                          <w:color w:val="000000" w:themeColor="text1"/>
                          <w:sz w:val="18"/>
                          <w:szCs w:val="20"/>
                          <w:lang w:val="en-US"/>
                        </w:rPr>
                        <w:t>3</w:t>
                      </w:r>
                      <w:r w:rsidRPr="0032223A">
                        <w:rPr>
                          <w:rFonts w:ascii="Arial" w:hAnsi="Arial" w:cs="Arial"/>
                          <w:color w:val="000000" w:themeColor="text1"/>
                          <w:sz w:val="18"/>
                          <w:szCs w:val="20"/>
                          <w:lang w:val="en-US"/>
                        </w:rPr>
                        <w:t>)</w:t>
                      </w:r>
                    </w:p>
                    <w:p w14:paraId="58536DCC" w14:textId="30B18D6F" w:rsidR="007C0701" w:rsidRPr="00E2486D" w:rsidRDefault="007C0701" w:rsidP="001B5BBB">
                      <w:pPr>
                        <w:spacing w:after="0" w:line="240" w:lineRule="auto"/>
                        <w:ind w:left="113"/>
                        <w:rPr>
                          <w:rFonts w:ascii="Arial" w:hAnsi="Arial" w:cs="Arial"/>
                          <w:color w:val="000000" w:themeColor="text1"/>
                          <w:sz w:val="18"/>
                          <w:szCs w:val="20"/>
                          <w:vertAlign w:val="superscript"/>
                          <w:lang w:val="en-US"/>
                        </w:rPr>
                      </w:pPr>
                      <w:r w:rsidRPr="0032223A">
                        <w:rPr>
                          <w:rFonts w:ascii="Arial" w:hAnsi="Arial" w:cs="Arial"/>
                          <w:color w:val="000000" w:themeColor="text1"/>
                          <w:sz w:val="18"/>
                          <w:szCs w:val="20"/>
                          <w:lang w:val="en-US"/>
                        </w:rPr>
                        <w:t xml:space="preserve">Population isn’t </w:t>
                      </w:r>
                      <w:r w:rsidR="00330366">
                        <w:rPr>
                          <w:rFonts w:ascii="Arial" w:hAnsi="Arial" w:cs="Arial"/>
                          <w:color w:val="000000" w:themeColor="text1"/>
                          <w:sz w:val="18"/>
                          <w:szCs w:val="20"/>
                          <w:lang w:val="en-US"/>
                        </w:rPr>
                        <w:t xml:space="preserve">neurotypical </w:t>
                      </w:r>
                      <w:r w:rsidRPr="0032223A">
                        <w:rPr>
                          <w:rFonts w:ascii="Arial" w:hAnsi="Arial" w:cs="Arial"/>
                          <w:color w:val="000000" w:themeColor="text1"/>
                          <w:sz w:val="18"/>
                          <w:szCs w:val="20"/>
                          <w:lang w:val="en-US"/>
                        </w:rPr>
                        <w:t xml:space="preserve">adults (n = </w:t>
                      </w:r>
                      <w:r w:rsidR="00330366">
                        <w:rPr>
                          <w:rFonts w:ascii="Arial" w:hAnsi="Arial" w:cs="Arial"/>
                          <w:color w:val="000000" w:themeColor="text1"/>
                          <w:sz w:val="18"/>
                          <w:szCs w:val="20"/>
                          <w:lang w:val="en-US"/>
                        </w:rPr>
                        <w:t>5</w:t>
                      </w:r>
                      <w:r w:rsidRPr="0032223A">
                        <w:rPr>
                          <w:rFonts w:ascii="Arial" w:hAnsi="Arial" w:cs="Arial"/>
                          <w:color w:val="000000" w:themeColor="text1"/>
                          <w:sz w:val="18"/>
                          <w:szCs w:val="20"/>
                          <w:lang w:val="en-US"/>
                        </w:rPr>
                        <w:t>)</w:t>
                      </w:r>
                      <w:r w:rsidR="00E2486D">
                        <w:rPr>
                          <w:rFonts w:ascii="Arial" w:hAnsi="Arial" w:cs="Arial"/>
                          <w:color w:val="000000" w:themeColor="text1"/>
                          <w:sz w:val="18"/>
                          <w:szCs w:val="20"/>
                          <w:vertAlign w:val="superscript"/>
                          <w:lang w:val="en-US"/>
                        </w:rPr>
                        <w:t>+</w:t>
                      </w:r>
                    </w:p>
                    <w:p w14:paraId="13A813F0" w14:textId="74281481"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DV isn’t response time (n = </w:t>
                      </w:r>
                      <w:r w:rsidR="00B66578">
                        <w:rPr>
                          <w:rFonts w:ascii="Arial" w:hAnsi="Arial" w:cs="Arial"/>
                          <w:color w:val="000000" w:themeColor="text1"/>
                          <w:sz w:val="18"/>
                          <w:szCs w:val="20"/>
                          <w:lang w:val="en-US"/>
                        </w:rPr>
                        <w:t>1</w:t>
                      </w:r>
                      <w:r w:rsidRPr="0032223A">
                        <w:rPr>
                          <w:rFonts w:ascii="Arial" w:hAnsi="Arial" w:cs="Arial"/>
                          <w:color w:val="000000" w:themeColor="text1"/>
                          <w:sz w:val="18"/>
                          <w:szCs w:val="20"/>
                          <w:lang w:val="en-US"/>
                        </w:rPr>
                        <w:t>)</w:t>
                      </w:r>
                    </w:p>
                    <w:p w14:paraId="32119616" w14:textId="162E4001" w:rsidR="007C0701" w:rsidRPr="0032223A"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Task is no AFC involving a key press (n = </w:t>
                      </w:r>
                      <w:r w:rsidR="00330366">
                        <w:rPr>
                          <w:rFonts w:ascii="Arial" w:hAnsi="Arial" w:cs="Arial"/>
                          <w:color w:val="000000" w:themeColor="text1"/>
                          <w:sz w:val="18"/>
                          <w:szCs w:val="20"/>
                          <w:lang w:val="en-US"/>
                        </w:rPr>
                        <w:t>6</w:t>
                      </w:r>
                      <w:r w:rsidRPr="0032223A">
                        <w:rPr>
                          <w:rFonts w:ascii="Arial" w:hAnsi="Arial" w:cs="Arial"/>
                          <w:color w:val="000000" w:themeColor="text1"/>
                          <w:sz w:val="18"/>
                          <w:szCs w:val="20"/>
                          <w:lang w:val="en-US"/>
                        </w:rPr>
                        <w:t>)</w:t>
                      </w:r>
                    </w:p>
                    <w:p w14:paraId="67B790CC" w14:textId="49321147" w:rsidR="007C0701" w:rsidRDefault="007C0701" w:rsidP="001B5BBB">
                      <w:pPr>
                        <w:spacing w:after="0" w:line="240" w:lineRule="auto"/>
                        <w:ind w:left="113"/>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No visual presentation of stimuli (n = </w:t>
                      </w:r>
                      <w:r w:rsidR="00330366">
                        <w:rPr>
                          <w:rFonts w:ascii="Arial" w:hAnsi="Arial" w:cs="Arial"/>
                          <w:color w:val="000000" w:themeColor="text1"/>
                          <w:sz w:val="18"/>
                          <w:szCs w:val="20"/>
                          <w:lang w:val="en-US"/>
                        </w:rPr>
                        <w:t>5</w:t>
                      </w:r>
                      <w:r w:rsidRPr="0032223A">
                        <w:rPr>
                          <w:rFonts w:ascii="Arial" w:hAnsi="Arial" w:cs="Arial"/>
                          <w:color w:val="000000" w:themeColor="text1"/>
                          <w:sz w:val="18"/>
                          <w:szCs w:val="20"/>
                          <w:lang w:val="en-US"/>
                        </w:rPr>
                        <w:t>)</w:t>
                      </w:r>
                    </w:p>
                    <w:p w14:paraId="4424F679" w14:textId="6324554D" w:rsidR="00EE624D" w:rsidRPr="004F006B" w:rsidRDefault="00EE624D" w:rsidP="001B5BBB">
                      <w:pPr>
                        <w:spacing w:after="0" w:line="240" w:lineRule="auto"/>
                        <w:ind w:left="113"/>
                        <w:rPr>
                          <w:rFonts w:ascii="Arial" w:hAnsi="Arial" w:cs="Arial"/>
                          <w:color w:val="000000" w:themeColor="text1"/>
                          <w:sz w:val="18"/>
                          <w:szCs w:val="20"/>
                          <w:vertAlign w:val="superscript"/>
                          <w:lang w:val="en-US"/>
                        </w:rPr>
                      </w:pPr>
                      <w:r>
                        <w:rPr>
                          <w:rFonts w:ascii="Arial" w:hAnsi="Arial" w:cs="Arial"/>
                          <w:color w:val="000000" w:themeColor="text1"/>
                          <w:sz w:val="18"/>
                          <w:szCs w:val="20"/>
                          <w:lang w:val="en-US"/>
                        </w:rPr>
                        <w:t>No pre-ex</w:t>
                      </w:r>
                      <w:r w:rsidR="004F006B">
                        <w:rPr>
                          <w:rFonts w:ascii="Arial" w:hAnsi="Arial" w:cs="Arial"/>
                          <w:color w:val="000000" w:themeColor="text1"/>
                          <w:sz w:val="18"/>
                          <w:szCs w:val="20"/>
                          <w:lang w:val="en-US"/>
                        </w:rPr>
                        <w:t>is</w:t>
                      </w:r>
                      <w:r>
                        <w:rPr>
                          <w:rFonts w:ascii="Arial" w:hAnsi="Arial" w:cs="Arial"/>
                          <w:color w:val="000000" w:themeColor="text1"/>
                          <w:sz w:val="18"/>
                          <w:szCs w:val="20"/>
                          <w:lang w:val="en-US"/>
                        </w:rPr>
                        <w:t>ting words (n = 1)</w:t>
                      </w:r>
                      <w:r w:rsidR="004F006B">
                        <w:rPr>
                          <w:rFonts w:ascii="Arial" w:hAnsi="Arial" w:cs="Arial"/>
                          <w:color w:val="000000" w:themeColor="text1"/>
                          <w:sz w:val="18"/>
                          <w:szCs w:val="20"/>
                          <w:vertAlign w:val="superscript"/>
                          <w:lang w:val="en-US"/>
                        </w:rPr>
                        <w:t>*</w:t>
                      </w:r>
                    </w:p>
                    <w:p w14:paraId="6916A00D" w14:textId="56CC13C9" w:rsidR="00EE624D" w:rsidRPr="004F006B" w:rsidRDefault="00AA6F99" w:rsidP="00AA6F99">
                      <w:pPr>
                        <w:spacing w:after="0" w:line="240" w:lineRule="auto"/>
                        <w:ind w:left="113"/>
                        <w:rPr>
                          <w:rFonts w:ascii="Arial" w:hAnsi="Arial" w:cs="Arial"/>
                          <w:color w:val="000000" w:themeColor="text1"/>
                          <w:sz w:val="18"/>
                          <w:szCs w:val="20"/>
                          <w:vertAlign w:val="superscript"/>
                          <w:lang w:val="en-US"/>
                        </w:rPr>
                      </w:pPr>
                      <w:r>
                        <w:rPr>
                          <w:rFonts w:ascii="Arial" w:hAnsi="Arial" w:cs="Arial"/>
                          <w:color w:val="000000" w:themeColor="text1"/>
                          <w:sz w:val="18"/>
                          <w:szCs w:val="20"/>
                          <w:lang w:val="en-US"/>
                        </w:rPr>
                        <w:t xml:space="preserve">Not predicting semantic priming at the item level or </w:t>
                      </w:r>
                      <w:r w:rsidR="004F006B">
                        <w:rPr>
                          <w:rFonts w:ascii="Arial" w:hAnsi="Arial" w:cs="Arial"/>
                          <w:color w:val="000000" w:themeColor="text1"/>
                          <w:sz w:val="18"/>
                          <w:szCs w:val="20"/>
                          <w:lang w:val="en-US"/>
                        </w:rPr>
                        <w:t>C</w:t>
                      </w:r>
                      <w:r>
                        <w:rPr>
                          <w:rFonts w:ascii="Arial" w:hAnsi="Arial" w:cs="Arial"/>
                          <w:color w:val="000000" w:themeColor="text1"/>
                          <w:sz w:val="18"/>
                          <w:szCs w:val="20"/>
                          <w:lang w:val="en-US"/>
                        </w:rPr>
                        <w:t>LDT</w:t>
                      </w:r>
                      <w:r w:rsidR="00330366">
                        <w:rPr>
                          <w:rFonts w:ascii="Arial" w:hAnsi="Arial" w:cs="Arial"/>
                          <w:color w:val="000000" w:themeColor="text1"/>
                          <w:sz w:val="18"/>
                          <w:szCs w:val="20"/>
                          <w:lang w:val="en-US"/>
                        </w:rPr>
                        <w:t xml:space="preserve"> (n =</w:t>
                      </w:r>
                      <w:r w:rsidR="00EE624D">
                        <w:rPr>
                          <w:rFonts w:ascii="Arial" w:hAnsi="Arial" w:cs="Arial"/>
                          <w:color w:val="000000" w:themeColor="text1"/>
                          <w:sz w:val="18"/>
                          <w:szCs w:val="20"/>
                          <w:lang w:val="en-US"/>
                        </w:rPr>
                        <w:t xml:space="preserve"> 22)</w:t>
                      </w:r>
                      <w:r w:rsidR="00E2486D">
                        <w:rPr>
                          <w:rFonts w:ascii="Arial" w:hAnsi="Arial" w:cs="Arial"/>
                          <w:color w:val="000000" w:themeColor="text1"/>
                          <w:sz w:val="18"/>
                          <w:szCs w:val="20"/>
                          <w:vertAlign w:val="superscript"/>
                          <w:lang w:val="en-US"/>
                        </w:rPr>
                        <w:t>+</w:t>
                      </w:r>
                    </w:p>
                    <w:p w14:paraId="601381DF" w14:textId="3ABE82C8" w:rsidR="00AA6F99" w:rsidRPr="0032223A" w:rsidRDefault="00EE624D" w:rsidP="00AA6F99">
                      <w:pPr>
                        <w:spacing w:after="0" w:line="240" w:lineRule="auto"/>
                        <w:ind w:left="113"/>
                        <w:rPr>
                          <w:rFonts w:ascii="Arial" w:hAnsi="Arial" w:cs="Arial"/>
                          <w:color w:val="000000" w:themeColor="text1"/>
                          <w:sz w:val="18"/>
                          <w:szCs w:val="20"/>
                          <w:lang w:val="en-US"/>
                        </w:rPr>
                      </w:pPr>
                      <w:r>
                        <w:rPr>
                          <w:rFonts w:ascii="Arial" w:hAnsi="Arial" w:cs="Arial"/>
                          <w:color w:val="000000" w:themeColor="text1"/>
                          <w:sz w:val="18"/>
                          <w:szCs w:val="20"/>
                          <w:lang w:val="en-US"/>
                        </w:rPr>
                        <w:t>Duplicate record (n = 1)</w:t>
                      </w:r>
                      <w:r w:rsidR="00721E86">
                        <w:rPr>
                          <w:rFonts w:ascii="Arial" w:hAnsi="Arial" w:cs="Arial"/>
                          <w:color w:val="000000" w:themeColor="text1"/>
                          <w:sz w:val="18"/>
                          <w:szCs w:val="20"/>
                          <w:vertAlign w:val="superscript"/>
                          <w:lang w:val="en-US"/>
                        </w:rPr>
                        <w:t>*</w:t>
                      </w:r>
                      <w:r w:rsidR="00330366">
                        <w:rPr>
                          <w:rFonts w:ascii="Arial" w:hAnsi="Arial" w:cs="Arial"/>
                          <w:color w:val="000000" w:themeColor="text1"/>
                          <w:sz w:val="18"/>
                          <w:szCs w:val="20"/>
                          <w:lang w:val="en-US"/>
                        </w:rPr>
                        <w:t xml:space="preserve"> </w:t>
                      </w:r>
                    </w:p>
                    <w:p w14:paraId="44D2A512" w14:textId="77777777" w:rsidR="00AA6F99" w:rsidRPr="0032223A" w:rsidRDefault="00AA6F99" w:rsidP="001B5BBB">
                      <w:pPr>
                        <w:spacing w:after="0" w:line="240" w:lineRule="auto"/>
                        <w:ind w:left="113"/>
                        <w:rPr>
                          <w:rFonts w:ascii="Arial" w:hAnsi="Arial" w:cs="Arial"/>
                          <w:color w:val="000000" w:themeColor="text1"/>
                          <w:sz w:val="18"/>
                          <w:szCs w:val="20"/>
                          <w:lang w:val="en-US"/>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0B177CA" wp14:editId="234D4CF6">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5F0FE"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678E4544" wp14:editId="580441FB">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94343" w14:textId="3316AA14"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w:t>
                            </w:r>
                            <w:r w:rsidR="001E6C76">
                              <w:rPr>
                                <w:rFonts w:ascii="Arial" w:hAnsi="Arial" w:cs="Arial"/>
                                <w:color w:val="000000" w:themeColor="text1"/>
                                <w:sz w:val="18"/>
                                <w:szCs w:val="20"/>
                                <w:lang w:val="en-US"/>
                              </w:rPr>
                              <w:t>c</w:t>
                            </w:r>
                            <w:r w:rsidRPr="0032223A">
                              <w:rPr>
                                <w:rFonts w:ascii="Arial" w:hAnsi="Arial" w:cs="Arial"/>
                                <w:color w:val="000000" w:themeColor="text1"/>
                                <w:sz w:val="18"/>
                                <w:szCs w:val="20"/>
                                <w:lang w:val="en-US"/>
                              </w:rPr>
                              <w:t>or</w:t>
                            </w:r>
                            <w:r w:rsidR="001E6C76">
                              <w:rPr>
                                <w:rFonts w:ascii="Arial" w:hAnsi="Arial" w:cs="Arial"/>
                                <w:color w:val="000000" w:themeColor="text1"/>
                                <w:sz w:val="18"/>
                                <w:szCs w:val="20"/>
                                <w:lang w:val="en-US"/>
                              </w:rPr>
                              <w:t>d</w:t>
                            </w:r>
                            <w:r w:rsidRPr="0032223A">
                              <w:rPr>
                                <w:rFonts w:ascii="Arial" w:hAnsi="Arial" w:cs="Arial"/>
                                <w:color w:val="000000" w:themeColor="text1"/>
                                <w:sz w:val="18"/>
                                <w:szCs w:val="20"/>
                                <w:lang w:val="en-US"/>
                              </w:rPr>
                              <w:t>s assessed for eligibility</w:t>
                            </w:r>
                          </w:p>
                          <w:p w14:paraId="79B612DD" w14:textId="08CBE050"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 = </w:t>
                            </w:r>
                            <w:r w:rsidR="00AA6F99">
                              <w:rPr>
                                <w:rFonts w:ascii="Arial" w:hAnsi="Arial" w:cs="Arial"/>
                                <w:color w:val="000000" w:themeColor="text1"/>
                                <w:sz w:val="18"/>
                                <w:szCs w:val="20"/>
                                <w:lang w:val="en-US"/>
                              </w:rPr>
                              <w:t>77</w:t>
                            </w:r>
                            <w:r w:rsidRPr="0032223A">
                              <w:rPr>
                                <w:rFonts w:ascii="Arial" w:hAnsi="Arial" w:cs="Arial"/>
                                <w:color w:val="000000" w:themeColor="text1"/>
                                <w:sz w:val="18"/>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E4544" id="Rectangle 8" o:spid="_x0000_s1035"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EjzkVYcCAABwBQAADgAAAAAAAAAAAAAAAAAuAgAAZHJzL2Uyb0RvYy54bWxQSwECLQAUAAYACAAA&#10;ACEA+DKQHt0AAAAHAQAADwAAAAAAAAAAAAAAAADhBAAAZHJzL2Rvd25yZXYueG1sUEsFBgAAAAAE&#10;AAQA8wAAAOsFAAAAAA==&#10;" filled="f" strokecolor="black [3213]" strokeweight="1pt">
                <v:textbox>
                  <w:txbxContent>
                    <w:p w14:paraId="13994343" w14:textId="3316AA14"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Re</w:t>
                      </w:r>
                      <w:r w:rsidR="001E6C76">
                        <w:rPr>
                          <w:rFonts w:ascii="Arial" w:hAnsi="Arial" w:cs="Arial"/>
                          <w:color w:val="000000" w:themeColor="text1"/>
                          <w:sz w:val="18"/>
                          <w:szCs w:val="20"/>
                          <w:lang w:val="en-US"/>
                        </w:rPr>
                        <w:t>c</w:t>
                      </w:r>
                      <w:r w:rsidRPr="0032223A">
                        <w:rPr>
                          <w:rFonts w:ascii="Arial" w:hAnsi="Arial" w:cs="Arial"/>
                          <w:color w:val="000000" w:themeColor="text1"/>
                          <w:sz w:val="18"/>
                          <w:szCs w:val="20"/>
                          <w:lang w:val="en-US"/>
                        </w:rPr>
                        <w:t>or</w:t>
                      </w:r>
                      <w:r w:rsidR="001E6C76">
                        <w:rPr>
                          <w:rFonts w:ascii="Arial" w:hAnsi="Arial" w:cs="Arial"/>
                          <w:color w:val="000000" w:themeColor="text1"/>
                          <w:sz w:val="18"/>
                          <w:szCs w:val="20"/>
                          <w:lang w:val="en-US"/>
                        </w:rPr>
                        <w:t>d</w:t>
                      </w:r>
                      <w:r w:rsidRPr="0032223A">
                        <w:rPr>
                          <w:rFonts w:ascii="Arial" w:hAnsi="Arial" w:cs="Arial"/>
                          <w:color w:val="000000" w:themeColor="text1"/>
                          <w:sz w:val="18"/>
                          <w:szCs w:val="20"/>
                          <w:lang w:val="en-US"/>
                        </w:rPr>
                        <w:t>s assessed for eligibility</w:t>
                      </w:r>
                    </w:p>
                    <w:p w14:paraId="79B612DD" w14:textId="08CBE050" w:rsidR="007C0701" w:rsidRPr="0032223A" w:rsidRDefault="007C0701" w:rsidP="007C0701">
                      <w:pPr>
                        <w:spacing w:after="0" w:line="240" w:lineRule="auto"/>
                        <w:rPr>
                          <w:rFonts w:ascii="Arial" w:hAnsi="Arial" w:cs="Arial"/>
                          <w:color w:val="000000" w:themeColor="text1"/>
                          <w:sz w:val="18"/>
                          <w:szCs w:val="20"/>
                          <w:lang w:val="en-US"/>
                        </w:rPr>
                      </w:pPr>
                      <w:r w:rsidRPr="0032223A">
                        <w:rPr>
                          <w:rFonts w:ascii="Arial" w:hAnsi="Arial" w:cs="Arial"/>
                          <w:color w:val="000000" w:themeColor="text1"/>
                          <w:sz w:val="18"/>
                          <w:szCs w:val="20"/>
                          <w:lang w:val="en-US"/>
                        </w:rPr>
                        <w:t xml:space="preserve">(n = </w:t>
                      </w:r>
                      <w:r w:rsidR="00AA6F99">
                        <w:rPr>
                          <w:rFonts w:ascii="Arial" w:hAnsi="Arial" w:cs="Arial"/>
                          <w:color w:val="000000" w:themeColor="text1"/>
                          <w:sz w:val="18"/>
                          <w:szCs w:val="20"/>
                          <w:lang w:val="en-US"/>
                        </w:rPr>
                        <w:t>77</w:t>
                      </w:r>
                      <w:r w:rsidRPr="0032223A">
                        <w:rPr>
                          <w:rFonts w:ascii="Arial" w:hAnsi="Arial" w:cs="Arial"/>
                          <w:color w:val="000000" w:themeColor="text1"/>
                          <w:sz w:val="18"/>
                          <w:szCs w:val="20"/>
                          <w:lang w:val="en-US"/>
                        </w:rPr>
                        <w:t>)</w:t>
                      </w:r>
                    </w:p>
                  </w:txbxContent>
                </v:textbox>
              </v:rect>
            </w:pict>
          </mc:Fallback>
        </mc:AlternateContent>
      </w:r>
    </w:p>
    <w:p w14:paraId="331E2C6D" w14:textId="77777777" w:rsidR="007C0701" w:rsidRPr="0032223A" w:rsidRDefault="007C0701" w:rsidP="007C0701">
      <w:pPr>
        <w:spacing w:after="0" w:line="240" w:lineRule="auto"/>
        <w:rPr>
          <w:lang w:val="en-US"/>
        </w:rPr>
      </w:pPr>
    </w:p>
    <w:p w14:paraId="279B1F73" w14:textId="77777777" w:rsidR="007C0701" w:rsidRPr="0032223A" w:rsidRDefault="007C0701" w:rsidP="007C0701">
      <w:pPr>
        <w:spacing w:after="0" w:line="240" w:lineRule="auto"/>
        <w:rPr>
          <w:lang w:val="en-US"/>
        </w:rPr>
      </w:pPr>
    </w:p>
    <w:p w14:paraId="05124E0E" w14:textId="77777777"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78720" behindDoc="0" locked="0" layoutInCell="1" allowOverlap="1" wp14:anchorId="366412D3" wp14:editId="3832FDEC">
                <wp:simplePos x="0" y="0"/>
                <wp:positionH relativeFrom="column">
                  <wp:posOffset>1400861</wp:posOffset>
                </wp:positionH>
                <wp:positionV relativeFrom="paragraph">
                  <wp:posOffset>29667</wp:posOffset>
                </wp:positionV>
                <wp:extent cx="0" cy="1069200"/>
                <wp:effectExtent l="76200" t="0" r="57150" b="55245"/>
                <wp:wrapNone/>
                <wp:docPr id="19" name="Straight Arrow Connector 19"/>
                <wp:cNvGraphicFramePr/>
                <a:graphic xmlns:a="http://schemas.openxmlformats.org/drawingml/2006/main">
                  <a:graphicData uri="http://schemas.microsoft.com/office/word/2010/wordprocessingShape">
                    <wps:wsp>
                      <wps:cNvCnPr/>
                      <wps:spPr>
                        <a:xfrm>
                          <a:off x="0" y="0"/>
                          <a:ext cx="0" cy="1069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93DF3" id="Straight Arrow Connector 19" o:spid="_x0000_s1026" type="#_x0000_t32" style="position:absolute;margin-left:110.3pt;margin-top:2.35pt;width:0;height:8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" strokecolor="black [3213]" strokeweight=".5pt">
                <v:stroke endarrow="block" joinstyle="miter"/>
              </v:shape>
            </w:pict>
          </mc:Fallback>
        </mc:AlternateContent>
      </w:r>
    </w:p>
    <w:p w14:paraId="2A49294F" w14:textId="77777777" w:rsidR="007C0701" w:rsidRPr="0032223A" w:rsidRDefault="007C0701" w:rsidP="007C0701">
      <w:pPr>
        <w:spacing w:after="0" w:line="240" w:lineRule="auto"/>
        <w:rPr>
          <w:lang w:val="en-US"/>
        </w:rPr>
      </w:pPr>
    </w:p>
    <w:p w14:paraId="53C27458" w14:textId="77777777" w:rsidR="007C0701" w:rsidRPr="0032223A" w:rsidRDefault="007C0701" w:rsidP="007C0701">
      <w:pPr>
        <w:spacing w:after="0" w:line="240" w:lineRule="auto"/>
        <w:rPr>
          <w:lang w:val="en-US"/>
        </w:rPr>
      </w:pPr>
    </w:p>
    <w:p w14:paraId="65F63A18" w14:textId="77777777" w:rsidR="007C0701" w:rsidRPr="0032223A" w:rsidRDefault="007C0701" w:rsidP="007C0701">
      <w:pPr>
        <w:spacing w:after="0" w:line="240" w:lineRule="auto"/>
        <w:rPr>
          <w:lang w:val="en-US"/>
        </w:rPr>
      </w:pPr>
    </w:p>
    <w:p w14:paraId="321F9AAA" w14:textId="77777777" w:rsidR="007C0701" w:rsidRPr="0032223A" w:rsidRDefault="007C0701" w:rsidP="007C0701">
      <w:pPr>
        <w:spacing w:after="0" w:line="240" w:lineRule="auto"/>
        <w:rPr>
          <w:lang w:val="en-US"/>
        </w:rPr>
      </w:pPr>
    </w:p>
    <w:p w14:paraId="017D2D79" w14:textId="77777777" w:rsidR="007C0701" w:rsidRPr="0032223A" w:rsidRDefault="007C0701" w:rsidP="007C0701">
      <w:pPr>
        <w:spacing w:after="0" w:line="240" w:lineRule="auto"/>
        <w:rPr>
          <w:lang w:val="en-US"/>
        </w:rPr>
      </w:pPr>
    </w:p>
    <w:p w14:paraId="3A4639E6" w14:textId="77777777" w:rsidR="007C0701" w:rsidRPr="0032223A" w:rsidRDefault="007C0701" w:rsidP="007C0701">
      <w:pPr>
        <w:spacing w:after="0" w:line="240" w:lineRule="auto"/>
        <w:rPr>
          <w:lang w:val="en-US"/>
        </w:rPr>
      </w:pPr>
      <w:r w:rsidRPr="00560609">
        <w:rPr>
          <w:noProof/>
        </w:rPr>
        <mc:AlternateContent>
          <mc:Choice Requires="wps">
            <w:drawing>
              <wp:anchor distT="0" distB="0" distL="114300" distR="114300" simplePos="0" relativeHeight="251667456" behindDoc="0" locked="0" layoutInCell="1" allowOverlap="1" wp14:anchorId="17441556" wp14:editId="29F34C7A">
                <wp:simplePos x="0" y="0"/>
                <wp:positionH relativeFrom="column">
                  <wp:posOffset>542925</wp:posOffset>
                </wp:positionH>
                <wp:positionV relativeFrom="paragraph">
                  <wp:posOffset>125095</wp:posOffset>
                </wp:positionV>
                <wp:extent cx="1887220" cy="561975"/>
                <wp:effectExtent l="0" t="0" r="17780" b="28575"/>
                <wp:wrapNone/>
                <wp:docPr id="13" name="Rectangle 13"/>
                <wp:cNvGraphicFramePr/>
                <a:graphic xmlns:a="http://schemas.openxmlformats.org/drawingml/2006/main">
                  <a:graphicData uri="http://schemas.microsoft.com/office/word/2010/wordprocessingShape">
                    <wps:wsp>
                      <wps:cNvSpPr/>
                      <wps:spPr>
                        <a:xfrm>
                          <a:off x="0" y="0"/>
                          <a:ext cx="1887220"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170D1" w14:textId="29A96FF0" w:rsidR="007C0701" w:rsidRDefault="007C0701" w:rsidP="007C070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Studies </w:t>
                            </w:r>
                            <w:proofErr w:type="spellStart"/>
                            <w:r>
                              <w:rPr>
                                <w:rFonts w:ascii="Arial" w:hAnsi="Arial" w:cs="Arial"/>
                                <w:color w:val="000000" w:themeColor="text1"/>
                                <w:sz w:val="18"/>
                                <w:szCs w:val="20"/>
                              </w:rPr>
                              <w:t>included</w:t>
                            </w:r>
                            <w:proofErr w:type="spellEnd"/>
                            <w:r>
                              <w:rPr>
                                <w:rFonts w:ascii="Arial" w:hAnsi="Arial" w:cs="Arial"/>
                                <w:color w:val="000000" w:themeColor="text1"/>
                                <w:sz w:val="18"/>
                                <w:szCs w:val="20"/>
                              </w:rPr>
                              <w:t xml:space="preserve"> (n = </w:t>
                            </w:r>
                            <w:r w:rsidR="00AA6F99">
                              <w:rPr>
                                <w:rFonts w:ascii="Arial" w:hAnsi="Arial" w:cs="Arial"/>
                                <w:color w:val="000000" w:themeColor="text1"/>
                                <w:sz w:val="18"/>
                                <w:szCs w:val="20"/>
                              </w:rPr>
                              <w:t>32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41556" id="Rectangle 13" o:spid="_x0000_s1036" style="position:absolute;margin-left:42.75pt;margin-top:9.85pt;width:148.6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" filled="f" strokecolor="black [3213]" strokeweight="1pt">
                <v:textbox>
                  <w:txbxContent>
                    <w:p w14:paraId="3CF170D1" w14:textId="29A96FF0" w:rsidR="007C0701" w:rsidRDefault="007C0701" w:rsidP="007C0701">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Studies </w:t>
                      </w:r>
                      <w:proofErr w:type="spellStart"/>
                      <w:r>
                        <w:rPr>
                          <w:rFonts w:ascii="Arial" w:hAnsi="Arial" w:cs="Arial"/>
                          <w:color w:val="000000" w:themeColor="text1"/>
                          <w:sz w:val="18"/>
                          <w:szCs w:val="20"/>
                        </w:rPr>
                        <w:t>included</w:t>
                      </w:r>
                      <w:proofErr w:type="spellEnd"/>
                      <w:r>
                        <w:rPr>
                          <w:rFonts w:ascii="Arial" w:hAnsi="Arial" w:cs="Arial"/>
                          <w:color w:val="000000" w:themeColor="text1"/>
                          <w:sz w:val="18"/>
                          <w:szCs w:val="20"/>
                        </w:rPr>
                        <w:t xml:space="preserve"> (n = </w:t>
                      </w:r>
                      <w:r w:rsidR="00AA6F99">
                        <w:rPr>
                          <w:rFonts w:ascii="Arial" w:hAnsi="Arial" w:cs="Arial"/>
                          <w:color w:val="000000" w:themeColor="text1"/>
                          <w:sz w:val="18"/>
                          <w:szCs w:val="20"/>
                        </w:rPr>
                        <w:t>32</w:t>
                      </w:r>
                      <w:r>
                        <w:rPr>
                          <w:rFonts w:ascii="Arial" w:hAnsi="Arial" w:cs="Arial"/>
                          <w:color w:val="000000" w:themeColor="text1"/>
                          <w:sz w:val="18"/>
                          <w:szCs w:val="20"/>
                        </w:rPr>
                        <w:t>)</w:t>
                      </w:r>
                    </w:p>
                  </w:txbxContent>
                </v:textbox>
              </v:rect>
            </w:pict>
          </mc:Fallback>
        </mc:AlternateContent>
      </w:r>
    </w:p>
    <w:p w14:paraId="3327F636" w14:textId="77777777" w:rsidR="007C0701" w:rsidRPr="0032223A" w:rsidRDefault="007C0701" w:rsidP="007C0701">
      <w:pPr>
        <w:spacing w:after="0" w:line="240" w:lineRule="auto"/>
        <w:rPr>
          <w:lang w:val="en-US"/>
        </w:rPr>
      </w:pPr>
      <w:r>
        <w:rPr>
          <w:noProof/>
        </w:rPr>
        <mc:AlternateContent>
          <mc:Choice Requires="wps">
            <w:drawing>
              <wp:anchor distT="0" distB="0" distL="114300" distR="114300" simplePos="0" relativeHeight="251674624" behindDoc="0" locked="0" layoutInCell="1" allowOverlap="1" wp14:anchorId="75C99BB0" wp14:editId="5266B80E">
                <wp:simplePos x="0" y="0"/>
                <wp:positionH relativeFrom="column">
                  <wp:posOffset>-134938</wp:posOffset>
                </wp:positionH>
                <wp:positionV relativeFrom="paragraph">
                  <wp:posOffset>96203</wp:posOffset>
                </wp:positionV>
                <wp:extent cx="763905"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390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EA584BC" w14:textId="77777777" w:rsidR="007C0701" w:rsidRPr="001502CF" w:rsidRDefault="007C0701" w:rsidP="007C0701">
                            <w:pPr>
                              <w:spacing w:after="0" w:line="240" w:lineRule="auto"/>
                              <w:jc w:val="center"/>
                              <w:rPr>
                                <w:rFonts w:ascii="Arial" w:hAnsi="Arial" w:cs="Arial"/>
                                <w:b/>
                                <w:color w:val="000000" w:themeColor="text1"/>
                                <w:sz w:val="18"/>
                                <w:szCs w:val="18"/>
                              </w:rPr>
                            </w:pPr>
                            <w:proofErr w:type="spellStart"/>
                            <w:r>
                              <w:rPr>
                                <w:rFonts w:ascii="Arial" w:hAnsi="Arial" w:cs="Arial"/>
                                <w:b/>
                                <w:color w:val="000000" w:themeColor="text1"/>
                                <w:sz w:val="18"/>
                                <w:szCs w:val="18"/>
                              </w:rPr>
                              <w:t>Included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99BB0" id="Flowchart: Alternate Process 33" o:spid="_x0000_s1037" type="#_x0000_t176" style="position:absolute;margin-left:-10.65pt;margin-top:7.6pt;width:60.15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" fillcolor="#9cc2e5 [1944]" strokecolor="black [3213]" strokeweight="1pt">
                <v:textbox>
                  <w:txbxContent>
                    <w:p w14:paraId="2EA584BC" w14:textId="77777777" w:rsidR="007C0701" w:rsidRPr="001502CF" w:rsidRDefault="007C0701" w:rsidP="007C070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1F1D49C4" w14:textId="77777777" w:rsidR="007C0701" w:rsidRPr="0032223A" w:rsidRDefault="007C0701" w:rsidP="007C0701">
      <w:pPr>
        <w:spacing w:after="0" w:line="240" w:lineRule="auto"/>
        <w:rPr>
          <w:lang w:val="en-US"/>
        </w:rPr>
      </w:pPr>
    </w:p>
    <w:p w14:paraId="41A39701" w14:textId="77777777" w:rsidR="007C0701" w:rsidRPr="0032223A" w:rsidRDefault="007C0701" w:rsidP="007C0701">
      <w:pPr>
        <w:spacing w:after="0" w:line="240" w:lineRule="auto"/>
        <w:rPr>
          <w:lang w:val="en-US"/>
        </w:rPr>
      </w:pPr>
    </w:p>
    <w:p w14:paraId="3BE4E10C" w14:textId="77777777" w:rsidR="007C0701" w:rsidRPr="0032223A" w:rsidRDefault="007C0701" w:rsidP="007C0701">
      <w:pPr>
        <w:pStyle w:val="CommentText"/>
        <w:rPr>
          <w:lang w:val="en-US"/>
        </w:rPr>
      </w:pPr>
    </w:p>
    <w:p w14:paraId="43FD9024" w14:textId="1BCE084F" w:rsidR="007C0701" w:rsidRDefault="004F006B">
      <w:pPr>
        <w:rPr>
          <w:rFonts w:ascii="Arial" w:hAnsi="Arial" w:cs="Arial"/>
          <w:lang w:val="en-US"/>
        </w:rPr>
      </w:pPr>
      <w:r>
        <w:rPr>
          <w:rFonts w:ascii="Arial" w:hAnsi="Arial" w:cs="Arial"/>
          <w:i/>
          <w:iCs/>
          <w:lang w:val="en-US"/>
        </w:rPr>
        <w:t>Note</w:t>
      </w:r>
      <w:r>
        <w:rPr>
          <w:rFonts w:ascii="Arial" w:hAnsi="Arial" w:cs="Arial"/>
          <w:lang w:val="en-US"/>
        </w:rPr>
        <w:t xml:space="preserve">. </w:t>
      </w:r>
      <w:r w:rsidR="00721E86">
        <w:rPr>
          <w:rFonts w:ascii="Arial" w:hAnsi="Arial" w:cs="Arial"/>
          <w:lang w:val="en-US"/>
        </w:rPr>
        <w:t xml:space="preserve">Exclusion criteria marked as </w:t>
      </w:r>
      <w:r w:rsidR="00721E86">
        <w:rPr>
          <w:rFonts w:ascii="Arial" w:hAnsi="Arial" w:cs="Arial"/>
          <w:vertAlign w:val="superscript"/>
          <w:lang w:val="en-US"/>
        </w:rPr>
        <w:t>+</w:t>
      </w:r>
      <w:r w:rsidR="00721E86">
        <w:rPr>
          <w:rFonts w:ascii="Arial" w:hAnsi="Arial" w:cs="Arial"/>
          <w:lang w:val="en-US"/>
        </w:rPr>
        <w:t xml:space="preserve"> were introduced/adapted after coding the first ten records. Exclusion criteria marked as </w:t>
      </w:r>
      <w:r w:rsidR="00721E86">
        <w:rPr>
          <w:rFonts w:ascii="Arial" w:hAnsi="Arial" w:cs="Arial"/>
          <w:vertAlign w:val="superscript"/>
          <w:lang w:val="en-US"/>
        </w:rPr>
        <w:t xml:space="preserve">* </w:t>
      </w:r>
      <w:r w:rsidR="00E2486D">
        <w:rPr>
          <w:rFonts w:ascii="Arial" w:hAnsi="Arial" w:cs="Arial"/>
          <w:lang w:val="en-US"/>
        </w:rPr>
        <w:t xml:space="preserve">were added retrospectively to classify records that could not be included for reasons we did not anticipate in advance. Two exclusion criteria, </w:t>
      </w:r>
      <w:r w:rsidR="00213CA5" w:rsidRPr="00213CA5">
        <w:rPr>
          <w:rFonts w:ascii="Arial" w:hAnsi="Arial" w:cs="Arial"/>
          <w:i/>
          <w:iCs/>
          <w:lang w:val="en-US"/>
        </w:rPr>
        <w:t>Records removed for other reasons</w:t>
      </w:r>
      <w:r w:rsidR="00213CA5" w:rsidRPr="00213CA5">
        <w:rPr>
          <w:rFonts w:ascii="Arial" w:hAnsi="Arial" w:cs="Arial"/>
          <w:lang w:val="en-US"/>
        </w:rPr>
        <w:t xml:space="preserve"> </w:t>
      </w:r>
      <w:r w:rsidR="00213CA5">
        <w:rPr>
          <w:rFonts w:ascii="Arial" w:hAnsi="Arial" w:cs="Arial"/>
          <w:lang w:val="en-US"/>
        </w:rPr>
        <w:t xml:space="preserve">in the identification phase, and </w:t>
      </w:r>
      <w:r w:rsidR="00213CA5" w:rsidRPr="00213CA5">
        <w:rPr>
          <w:rFonts w:ascii="Arial" w:hAnsi="Arial" w:cs="Arial"/>
          <w:i/>
          <w:iCs/>
          <w:lang w:val="en-US"/>
        </w:rPr>
        <w:t>Procedure does not emphasize speed, excluding signal to respond paradigm</w:t>
      </w:r>
      <w:r w:rsidR="00E2486D">
        <w:rPr>
          <w:rFonts w:ascii="Arial" w:hAnsi="Arial" w:cs="Arial"/>
          <w:lang w:val="en-US"/>
        </w:rPr>
        <w:t xml:space="preserve"> </w:t>
      </w:r>
      <w:r w:rsidR="00213CA5">
        <w:rPr>
          <w:rFonts w:ascii="Arial" w:hAnsi="Arial" w:cs="Arial"/>
          <w:lang w:val="en-US"/>
        </w:rPr>
        <w:t xml:space="preserve">in the final screening phase, are not depicted as no record was removed for these reasons. </w:t>
      </w:r>
      <w:r w:rsidR="00E2486D">
        <w:rPr>
          <w:rFonts w:ascii="Arial" w:hAnsi="Arial" w:cs="Arial"/>
          <w:lang w:val="en-US"/>
        </w:rPr>
        <w:t>CLDT means Continuous Lexical Decision Task, AFC means Alternative Forced Choice.</w:t>
      </w:r>
      <w:r w:rsidR="007C0701">
        <w:rPr>
          <w:rFonts w:ascii="Arial" w:hAnsi="Arial" w:cs="Arial"/>
          <w:lang w:val="en-US"/>
        </w:rPr>
        <w:br w:type="page"/>
      </w:r>
    </w:p>
    <w:p w14:paraId="7A114A0B" w14:textId="45A41D1C" w:rsidR="00A07689" w:rsidRDefault="00A07689" w:rsidP="00A07689">
      <w:pPr>
        <w:spacing w:after="0" w:line="480" w:lineRule="auto"/>
        <w:rPr>
          <w:rFonts w:ascii="Arial" w:hAnsi="Arial" w:cs="Arial"/>
          <w:lang w:val="en-US"/>
        </w:rPr>
      </w:pPr>
      <w:r w:rsidRPr="00403A0C">
        <w:rPr>
          <w:rFonts w:ascii="Arial" w:hAnsi="Arial" w:cs="Arial"/>
          <w:lang w:val="en-US"/>
        </w:rPr>
        <w:lastRenderedPageBreak/>
        <w:t xml:space="preserve">Appendix A: </w:t>
      </w:r>
      <w:r>
        <w:rPr>
          <w:rFonts w:ascii="Arial" w:hAnsi="Arial" w:cs="Arial"/>
          <w:lang w:val="en-US"/>
        </w:rPr>
        <w:t>P</w:t>
      </w:r>
      <w:r w:rsidRPr="00B749C7">
        <w:rPr>
          <w:rFonts w:ascii="Arial" w:hAnsi="Arial" w:cs="Arial"/>
          <w:lang w:val="en-US"/>
        </w:rPr>
        <w:t>athway elicitation survey</w:t>
      </w:r>
    </w:p>
    <w:p w14:paraId="04526E34" w14:textId="77777777" w:rsidR="00A07689" w:rsidRDefault="00A07689" w:rsidP="00A07689">
      <w:pPr>
        <w:spacing w:after="0" w:line="480" w:lineRule="auto"/>
        <w:rPr>
          <w:rFonts w:ascii="Arial" w:hAnsi="Arial" w:cs="Arial"/>
          <w:lang w:val="en-US"/>
        </w:rPr>
      </w:pPr>
      <w:r>
        <w:rPr>
          <w:rFonts w:ascii="Arial" w:hAnsi="Arial" w:cs="Arial"/>
          <w:lang w:val="en-US"/>
        </w:rPr>
        <w:t>Dear researcher,</w:t>
      </w:r>
    </w:p>
    <w:p w14:paraId="695A6B13" w14:textId="641A362B" w:rsidR="00A07689" w:rsidRDefault="00A07689" w:rsidP="00A07689">
      <w:pPr>
        <w:spacing w:after="0" w:line="480" w:lineRule="auto"/>
        <w:rPr>
          <w:rFonts w:ascii="Arial" w:hAnsi="Arial" w:cs="Arial"/>
          <w:lang w:val="en-US"/>
        </w:rPr>
      </w:pPr>
      <w:r>
        <w:rPr>
          <w:rFonts w:ascii="Arial" w:hAnsi="Arial" w:cs="Arial"/>
          <w:lang w:val="en-US"/>
        </w:rPr>
        <w:t xml:space="preserve">Thank you for agreeing to participate in our study. In this study, we would like to ask you to describe the data-processing steps you would take (if any) before conducting an analysis to answer a particular research question. Before </w:t>
      </w:r>
      <w:r w:rsidR="00622776">
        <w:rPr>
          <w:rFonts w:ascii="Arial" w:hAnsi="Arial" w:cs="Arial"/>
          <w:lang w:val="en-US"/>
        </w:rPr>
        <w:t>continuing,</w:t>
      </w:r>
      <w:r>
        <w:rPr>
          <w:rFonts w:ascii="Arial" w:hAnsi="Arial" w:cs="Arial"/>
          <w:lang w:val="en-US"/>
        </w:rPr>
        <w:t xml:space="preserve"> please take a moment to read and fill in the informed consent form [INSERT INFORMED CONSENT]</w:t>
      </w:r>
      <w:r w:rsidR="0032223A">
        <w:rPr>
          <w:rFonts w:ascii="Arial" w:hAnsi="Arial" w:cs="Arial"/>
          <w:lang w:val="en-US"/>
        </w:rPr>
        <w:t>.</w:t>
      </w:r>
    </w:p>
    <w:p w14:paraId="4CCA9BDB" w14:textId="592DF1A6" w:rsidR="00A07689" w:rsidRDefault="00A07689" w:rsidP="00A07689">
      <w:pPr>
        <w:spacing w:after="0" w:line="480" w:lineRule="auto"/>
        <w:rPr>
          <w:rFonts w:ascii="Arial" w:hAnsi="Arial" w:cs="Arial"/>
          <w:lang w:val="en-US"/>
        </w:rPr>
      </w:pPr>
      <w:r>
        <w:rPr>
          <w:rFonts w:ascii="Arial" w:hAnsi="Arial" w:cs="Arial"/>
          <w:lang w:val="en-US"/>
        </w:rPr>
        <w:t xml:space="preserve">In this survey, we will ask you to describe how you would process a certain dataset in order to answer a particular research question. You don’t have to process the data yourself (though you are welcome to try out your suggested steps, if any, on a different dataset). The analysis itself is already determined, so we ask you about any (complementary) data-processing steps you might take. </w:t>
      </w:r>
      <w:r w:rsidR="005534D1" w:rsidRPr="005534D1">
        <w:rPr>
          <w:rFonts w:ascii="Arial" w:hAnsi="Arial" w:cs="Arial"/>
          <w:lang w:val="en-US"/>
        </w:rPr>
        <w:t>First, we will briefly explain the research question, the study’s procedure, and the analysis. Please read these carefully. You have the option to navigate between the information by using the arrow buttons at the bottom of the screen. Next, we will ask you to describe the data-processing steps you consider most suitable.</w:t>
      </w:r>
      <w:r>
        <w:rPr>
          <w:rFonts w:ascii="Arial" w:hAnsi="Arial" w:cs="Arial"/>
          <w:lang w:val="en-US"/>
        </w:rPr>
        <w:t xml:space="preserve">  </w:t>
      </w:r>
    </w:p>
    <w:p w14:paraId="13CA063D" w14:textId="77777777" w:rsidR="00A07689" w:rsidRDefault="00A07689" w:rsidP="00A07689">
      <w:pPr>
        <w:spacing w:after="0" w:line="480" w:lineRule="auto"/>
        <w:rPr>
          <w:rFonts w:ascii="Arial" w:hAnsi="Arial" w:cs="Arial"/>
          <w:i/>
          <w:iCs/>
          <w:lang w:val="en-US"/>
        </w:rPr>
      </w:pPr>
      <w:r>
        <w:rPr>
          <w:rFonts w:ascii="Arial" w:hAnsi="Arial" w:cs="Arial"/>
          <w:i/>
          <w:iCs/>
          <w:lang w:val="en-US"/>
        </w:rPr>
        <w:t>Research question</w:t>
      </w:r>
    </w:p>
    <w:p w14:paraId="485E184B" w14:textId="4DB305DA" w:rsidR="00A07689" w:rsidRDefault="00A07689" w:rsidP="00A07689">
      <w:pPr>
        <w:spacing w:after="0" w:line="480" w:lineRule="auto"/>
        <w:rPr>
          <w:rFonts w:ascii="Arial" w:hAnsi="Arial" w:cs="Arial"/>
          <w:lang w:val="en-US"/>
        </w:rPr>
      </w:pPr>
      <w:r>
        <w:rPr>
          <w:rFonts w:ascii="Arial" w:hAnsi="Arial" w:cs="Arial"/>
          <w:lang w:val="en-US"/>
        </w:rPr>
        <w:t xml:space="preserve">The study revolves around semantic priming. In general, people are faster to recognize a target (e.g., </w:t>
      </w:r>
      <w:r>
        <w:rPr>
          <w:rFonts w:ascii="Arial" w:hAnsi="Arial" w:cs="Arial"/>
          <w:i/>
          <w:iCs/>
          <w:lang w:val="en-US"/>
        </w:rPr>
        <w:t>dog</w:t>
      </w:r>
      <w:r>
        <w:rPr>
          <w:rFonts w:ascii="Arial" w:hAnsi="Arial" w:cs="Arial"/>
          <w:lang w:val="en-US"/>
        </w:rPr>
        <w:t xml:space="preserve">), when it is preceded by a related prime (e.g., </w:t>
      </w:r>
      <w:r>
        <w:rPr>
          <w:rFonts w:ascii="Arial" w:hAnsi="Arial" w:cs="Arial"/>
          <w:i/>
          <w:iCs/>
          <w:lang w:val="en-US"/>
        </w:rPr>
        <w:t>cat</w:t>
      </w:r>
      <w:r>
        <w:rPr>
          <w:rFonts w:ascii="Arial" w:hAnsi="Arial" w:cs="Arial"/>
          <w:lang w:val="en-US"/>
        </w:rPr>
        <w:t xml:space="preserve">) compared to an unrelated prime (e.g., </w:t>
      </w:r>
      <w:r>
        <w:rPr>
          <w:rFonts w:ascii="Arial" w:hAnsi="Arial" w:cs="Arial"/>
          <w:i/>
          <w:iCs/>
          <w:lang w:val="en-US"/>
        </w:rPr>
        <w:t>car</w:t>
      </w:r>
      <w:r>
        <w:rPr>
          <w:rFonts w:ascii="Arial" w:hAnsi="Arial" w:cs="Arial"/>
          <w:lang w:val="en-US"/>
        </w:rPr>
        <w:t xml:space="preserve">). It is often assumed that the </w:t>
      </w:r>
      <w:r w:rsidRPr="0024775F">
        <w:rPr>
          <w:rFonts w:ascii="Arial" w:hAnsi="Arial" w:cs="Arial"/>
          <w:lang w:val="en-US"/>
        </w:rPr>
        <w:t xml:space="preserve">magnitude of the </w:t>
      </w:r>
      <w:r>
        <w:rPr>
          <w:rFonts w:ascii="Arial" w:hAnsi="Arial" w:cs="Arial"/>
          <w:lang w:val="en-US"/>
        </w:rPr>
        <w:t xml:space="preserve">priming </w:t>
      </w:r>
      <w:r w:rsidRPr="0024775F">
        <w:rPr>
          <w:rFonts w:ascii="Arial" w:hAnsi="Arial" w:cs="Arial"/>
          <w:lang w:val="en-US"/>
        </w:rPr>
        <w:t>effect varies depending on how strongly the prime (</w:t>
      </w:r>
      <w:r w:rsidRPr="0024775F">
        <w:rPr>
          <w:rFonts w:ascii="Arial" w:hAnsi="Arial" w:cs="Arial"/>
          <w:i/>
          <w:iCs/>
          <w:lang w:val="en-US"/>
        </w:rPr>
        <w:t>cat</w:t>
      </w:r>
      <w:r w:rsidRPr="0024775F">
        <w:rPr>
          <w:rFonts w:ascii="Arial" w:hAnsi="Arial" w:cs="Arial"/>
          <w:lang w:val="en-US"/>
        </w:rPr>
        <w:t xml:space="preserve"> in the above example) and target (</w:t>
      </w:r>
      <w:r w:rsidRPr="0024775F">
        <w:rPr>
          <w:rFonts w:ascii="Arial" w:hAnsi="Arial" w:cs="Arial"/>
          <w:i/>
          <w:iCs/>
          <w:lang w:val="en-US"/>
        </w:rPr>
        <w:t>dog</w:t>
      </w:r>
      <w:r w:rsidRPr="0024775F">
        <w:rPr>
          <w:rFonts w:ascii="Arial" w:hAnsi="Arial" w:cs="Arial"/>
          <w:lang w:val="en-US"/>
        </w:rPr>
        <w:t xml:space="preserve"> in the example) are related. For instance, </w:t>
      </w:r>
      <w:r w:rsidRPr="0024775F">
        <w:rPr>
          <w:rFonts w:ascii="Arial" w:hAnsi="Arial" w:cs="Arial"/>
          <w:i/>
          <w:iCs/>
          <w:lang w:val="en-US"/>
        </w:rPr>
        <w:t>cat</w:t>
      </w:r>
      <w:r w:rsidRPr="0024775F">
        <w:rPr>
          <w:rFonts w:ascii="Arial" w:hAnsi="Arial" w:cs="Arial"/>
          <w:lang w:val="en-US"/>
        </w:rPr>
        <w:t>-</w:t>
      </w:r>
      <w:r w:rsidRPr="0024775F">
        <w:rPr>
          <w:rFonts w:ascii="Arial" w:hAnsi="Arial" w:cs="Arial"/>
          <w:i/>
          <w:iCs/>
          <w:lang w:val="en-US"/>
        </w:rPr>
        <w:t>dog</w:t>
      </w:r>
      <w:r w:rsidRPr="0024775F">
        <w:rPr>
          <w:rFonts w:ascii="Arial" w:hAnsi="Arial" w:cs="Arial"/>
          <w:lang w:val="en-US"/>
        </w:rPr>
        <w:t xml:space="preserve"> may be a more strongly related pair compared to </w:t>
      </w:r>
      <w:r w:rsidRPr="0024775F">
        <w:rPr>
          <w:rFonts w:ascii="Arial" w:hAnsi="Arial" w:cs="Arial"/>
          <w:i/>
          <w:iCs/>
          <w:lang w:val="en-US"/>
        </w:rPr>
        <w:t>finger</w:t>
      </w:r>
      <w:r w:rsidRPr="0024775F">
        <w:rPr>
          <w:rFonts w:ascii="Arial" w:hAnsi="Arial" w:cs="Arial"/>
          <w:lang w:val="en-US"/>
        </w:rPr>
        <w:t>-</w:t>
      </w:r>
      <w:r w:rsidRPr="0024775F">
        <w:rPr>
          <w:rFonts w:ascii="Arial" w:hAnsi="Arial" w:cs="Arial"/>
          <w:i/>
          <w:iCs/>
          <w:lang w:val="en-US"/>
        </w:rPr>
        <w:t>toe</w:t>
      </w:r>
      <w:r>
        <w:rPr>
          <w:rFonts w:ascii="Arial" w:hAnsi="Arial" w:cs="Arial"/>
          <w:lang w:val="en-US"/>
        </w:rPr>
        <w:t>. In this study, we seek to examine whether such item-level priming effects are stable across languages</w:t>
      </w:r>
      <w:r w:rsidRPr="0024775F">
        <w:rPr>
          <w:rFonts w:ascii="Arial" w:hAnsi="Arial" w:cs="Arial"/>
          <w:lang w:val="en-US"/>
        </w:rPr>
        <w:t>.</w:t>
      </w:r>
      <w:r>
        <w:rPr>
          <w:rFonts w:ascii="Arial" w:hAnsi="Arial" w:cs="Arial"/>
          <w:lang w:val="en-US"/>
        </w:rPr>
        <w:t xml:space="preserve"> More specifically, </w:t>
      </w:r>
      <w:r w:rsidR="0032223A">
        <w:rPr>
          <w:rFonts w:ascii="Arial" w:hAnsi="Arial" w:cs="Arial"/>
          <w:lang w:val="en-US"/>
        </w:rPr>
        <w:t xml:space="preserve">if </w:t>
      </w:r>
      <w:r>
        <w:rPr>
          <w:rFonts w:ascii="Arial" w:hAnsi="Arial" w:cs="Arial"/>
          <w:lang w:val="en-US"/>
        </w:rPr>
        <w:t xml:space="preserve">items </w:t>
      </w:r>
      <w:r w:rsidR="0032223A">
        <w:rPr>
          <w:rFonts w:ascii="Arial" w:hAnsi="Arial" w:cs="Arial"/>
          <w:lang w:val="en-US"/>
        </w:rPr>
        <w:t xml:space="preserve">exhibit </w:t>
      </w:r>
      <w:r>
        <w:rPr>
          <w:rFonts w:ascii="Arial" w:hAnsi="Arial" w:cs="Arial"/>
          <w:lang w:val="en-US"/>
        </w:rPr>
        <w:t xml:space="preserve">a strong priming effect in English </w:t>
      </w:r>
      <w:r w:rsidR="0032223A">
        <w:rPr>
          <w:rFonts w:ascii="Arial" w:hAnsi="Arial" w:cs="Arial"/>
          <w:lang w:val="en-US"/>
        </w:rPr>
        <w:t xml:space="preserve">do they </w:t>
      </w:r>
      <w:r>
        <w:rPr>
          <w:rFonts w:ascii="Arial" w:hAnsi="Arial" w:cs="Arial"/>
          <w:lang w:val="en-US"/>
        </w:rPr>
        <w:t xml:space="preserve">also </w:t>
      </w:r>
      <w:r w:rsidR="0032223A">
        <w:rPr>
          <w:rFonts w:ascii="Arial" w:hAnsi="Arial" w:cs="Arial"/>
          <w:lang w:val="en-US"/>
        </w:rPr>
        <w:t xml:space="preserve">exhibit </w:t>
      </w:r>
      <w:r>
        <w:rPr>
          <w:rFonts w:ascii="Arial" w:hAnsi="Arial" w:cs="Arial"/>
          <w:lang w:val="en-US"/>
        </w:rPr>
        <w:t xml:space="preserve">a strong priming effect in </w:t>
      </w:r>
      <w:r w:rsidR="000839F3">
        <w:rPr>
          <w:rFonts w:ascii="Arial" w:hAnsi="Arial" w:cs="Arial"/>
          <w:lang w:val="en-US"/>
        </w:rPr>
        <w:t>German</w:t>
      </w:r>
      <w:r>
        <w:rPr>
          <w:rFonts w:ascii="Arial" w:hAnsi="Arial" w:cs="Arial"/>
          <w:lang w:val="en-US"/>
        </w:rPr>
        <w:t>, and vice versa for items yielding weak priming effects? We will only focus on priming effects in terms of response time, not accuracy.</w:t>
      </w:r>
    </w:p>
    <w:p w14:paraId="5CD6CFAF" w14:textId="77777777" w:rsidR="00A07689" w:rsidRPr="005A656A" w:rsidRDefault="00A07689" w:rsidP="00A07689">
      <w:pPr>
        <w:spacing w:after="0" w:line="480" w:lineRule="auto"/>
        <w:rPr>
          <w:rFonts w:ascii="Arial" w:hAnsi="Arial" w:cs="Arial"/>
          <w:i/>
          <w:iCs/>
          <w:lang w:val="en-US"/>
        </w:rPr>
      </w:pPr>
      <w:r w:rsidRPr="005A656A">
        <w:rPr>
          <w:rFonts w:ascii="Arial" w:hAnsi="Arial" w:cs="Arial"/>
          <w:i/>
          <w:iCs/>
          <w:lang w:val="en-US"/>
        </w:rPr>
        <w:t>Study procedure</w:t>
      </w:r>
    </w:p>
    <w:p w14:paraId="37EA4FA1" w14:textId="4CB8C8B7" w:rsidR="00A07689" w:rsidRPr="00403A0C" w:rsidRDefault="00A07689" w:rsidP="00A07689">
      <w:pPr>
        <w:spacing w:after="0" w:line="480" w:lineRule="auto"/>
        <w:rPr>
          <w:rFonts w:ascii="Arial" w:hAnsi="Arial" w:cs="Arial"/>
          <w:lang w:val="en-US"/>
        </w:rPr>
      </w:pPr>
      <w:r>
        <w:rPr>
          <w:rFonts w:ascii="Arial" w:hAnsi="Arial" w:cs="Arial"/>
          <w:lang w:val="en-US"/>
        </w:rPr>
        <w:t xml:space="preserve">To answer this question, we will rely </w:t>
      </w:r>
      <w:r w:rsidRPr="00945B58">
        <w:rPr>
          <w:rFonts w:ascii="Arial" w:hAnsi="Arial" w:cs="Arial"/>
          <w:lang w:val="en-US"/>
        </w:rPr>
        <w:t>on data from a recent (ongoing) study by Buchanan et al. (2022)</w:t>
      </w:r>
      <w:r>
        <w:rPr>
          <w:rFonts w:ascii="Arial" w:hAnsi="Arial" w:cs="Arial"/>
          <w:lang w:val="en-US"/>
        </w:rPr>
        <w:t xml:space="preserve"> which </w:t>
      </w:r>
      <w:r w:rsidR="0032223A">
        <w:rPr>
          <w:rFonts w:ascii="Arial" w:hAnsi="Arial" w:cs="Arial"/>
          <w:lang w:val="en-US"/>
        </w:rPr>
        <w:t xml:space="preserve">is currently investigating </w:t>
      </w:r>
      <w:r>
        <w:rPr>
          <w:rFonts w:ascii="Arial" w:hAnsi="Arial" w:cs="Arial"/>
          <w:lang w:val="en-US"/>
        </w:rPr>
        <w:t xml:space="preserve">semantic priming across </w:t>
      </w:r>
      <w:r w:rsidR="0032223A">
        <w:rPr>
          <w:rFonts w:ascii="Arial" w:hAnsi="Arial" w:cs="Arial"/>
          <w:lang w:val="en-US"/>
        </w:rPr>
        <w:t xml:space="preserve">10+ </w:t>
      </w:r>
      <w:r>
        <w:rPr>
          <w:rFonts w:ascii="Arial" w:hAnsi="Arial" w:cs="Arial"/>
          <w:lang w:val="en-US"/>
        </w:rPr>
        <w:t xml:space="preserve">languages using </w:t>
      </w:r>
      <w:r>
        <w:rPr>
          <w:rFonts w:ascii="Arial" w:hAnsi="Arial" w:cs="Arial"/>
          <w:lang w:val="en-US"/>
        </w:rPr>
        <w:lastRenderedPageBreak/>
        <w:t>equivalent, translated stimuli. P</w:t>
      </w:r>
      <w:r w:rsidRPr="005A656A">
        <w:rPr>
          <w:rFonts w:ascii="Arial" w:hAnsi="Arial" w:cs="Arial"/>
          <w:lang w:val="en-US"/>
        </w:rPr>
        <w:t>articipants</w:t>
      </w:r>
      <w:r>
        <w:rPr>
          <w:rFonts w:ascii="Arial" w:hAnsi="Arial" w:cs="Arial"/>
          <w:lang w:val="en-US"/>
        </w:rPr>
        <w:t xml:space="preserve"> (adults)</w:t>
      </w:r>
      <w:r w:rsidRPr="005A656A">
        <w:rPr>
          <w:rFonts w:ascii="Arial" w:hAnsi="Arial" w:cs="Arial"/>
          <w:lang w:val="en-US"/>
        </w:rPr>
        <w:t xml:space="preserve"> </w:t>
      </w:r>
      <w:r>
        <w:rPr>
          <w:rFonts w:ascii="Arial" w:hAnsi="Arial" w:cs="Arial"/>
          <w:lang w:val="en-US"/>
        </w:rPr>
        <w:t xml:space="preserve">had to </w:t>
      </w:r>
      <w:r w:rsidRPr="005A656A">
        <w:rPr>
          <w:rFonts w:ascii="Arial" w:hAnsi="Arial" w:cs="Arial"/>
          <w:lang w:val="en-US"/>
        </w:rPr>
        <w:t xml:space="preserve">perform a </w:t>
      </w:r>
      <w:r>
        <w:rPr>
          <w:rFonts w:ascii="Arial" w:hAnsi="Arial" w:cs="Arial"/>
          <w:lang w:val="en-US"/>
        </w:rPr>
        <w:t xml:space="preserve">so-called continuous lexical decision task. On each trial, participants saw a letter string, which either formed an existing word in the language of the participant or a nonword. Participants needed to decide as quickly and accurately as possible whether the letter string was an existing word by pressing either </w:t>
      </w:r>
      <w:r w:rsidRPr="00B078CB">
        <w:rPr>
          <w:rFonts w:ascii="Arial" w:hAnsi="Arial" w:cs="Arial"/>
          <w:i/>
          <w:iCs/>
          <w:lang w:val="en-US"/>
        </w:rPr>
        <w:t xml:space="preserve">Z </w:t>
      </w:r>
      <w:r>
        <w:rPr>
          <w:rFonts w:ascii="Arial" w:hAnsi="Arial" w:cs="Arial"/>
          <w:lang w:val="en-US"/>
        </w:rPr>
        <w:t xml:space="preserve">or </w:t>
      </w:r>
      <w:r w:rsidRPr="00B078CB">
        <w:rPr>
          <w:rFonts w:ascii="Arial" w:hAnsi="Arial" w:cs="Arial"/>
          <w:i/>
          <w:iCs/>
          <w:lang w:val="en-US"/>
        </w:rPr>
        <w:t xml:space="preserve">/ </w:t>
      </w:r>
      <w:r>
        <w:rPr>
          <w:rFonts w:ascii="Arial" w:hAnsi="Arial" w:cs="Arial"/>
          <w:lang w:val="en-US"/>
        </w:rPr>
        <w:t>on a QWERTY keyboard</w:t>
      </w:r>
      <w:r w:rsidR="0032223A">
        <w:rPr>
          <w:rFonts w:ascii="Arial" w:hAnsi="Arial" w:cs="Arial"/>
          <w:lang w:val="en-US"/>
        </w:rPr>
        <w:t xml:space="preserve"> (or similar pattern on the native language keyboard)</w:t>
      </w:r>
      <w:r>
        <w:rPr>
          <w:rFonts w:ascii="Arial" w:hAnsi="Arial" w:cs="Arial"/>
          <w:lang w:val="en-US"/>
        </w:rPr>
        <w:t xml:space="preserve">. When no response was provided within 3 seconds, the trial was automatically terminated. Participants got 10 practice trials followed by a total of 800 test trials, split up in blocks of 100, using an intertrial interval of 500 </w:t>
      </w:r>
      <w:proofErr w:type="spellStart"/>
      <w:r>
        <w:rPr>
          <w:rFonts w:ascii="Arial" w:hAnsi="Arial" w:cs="Arial"/>
          <w:lang w:val="en-US"/>
        </w:rPr>
        <w:t>ms.</w:t>
      </w:r>
      <w:proofErr w:type="spellEnd"/>
      <w:r>
        <w:rPr>
          <w:rFonts w:ascii="Arial" w:hAnsi="Arial" w:cs="Arial"/>
          <w:lang w:val="en-US"/>
        </w:rPr>
        <w:t xml:space="preserve"> After each block, participants could take a break. There were </w:t>
      </w:r>
      <w:r w:rsidR="0032223A">
        <w:rPr>
          <w:rFonts w:ascii="Arial" w:hAnsi="Arial" w:cs="Arial"/>
          <w:lang w:val="en-US"/>
        </w:rPr>
        <w:t>400-word</w:t>
      </w:r>
      <w:r>
        <w:rPr>
          <w:rFonts w:ascii="Arial" w:hAnsi="Arial" w:cs="Arial"/>
          <w:lang w:val="en-US"/>
        </w:rPr>
        <w:t xml:space="preserve"> trials and 400</w:t>
      </w:r>
      <w:r w:rsidR="00B60C38">
        <w:rPr>
          <w:rFonts w:ascii="Arial" w:hAnsi="Arial" w:cs="Arial"/>
          <w:lang w:val="en-US"/>
        </w:rPr>
        <w:t>-</w:t>
      </w:r>
      <w:r>
        <w:rPr>
          <w:rFonts w:ascii="Arial" w:hAnsi="Arial" w:cs="Arial"/>
          <w:lang w:val="en-US"/>
        </w:rPr>
        <w:t xml:space="preserve">nonword trials. </w:t>
      </w:r>
      <w:r w:rsidR="0032223A">
        <w:rPr>
          <w:rFonts w:ascii="Arial" w:hAnsi="Arial" w:cs="Arial"/>
          <w:lang w:val="en-US"/>
        </w:rPr>
        <w:t>150-word</w:t>
      </w:r>
      <w:r>
        <w:rPr>
          <w:rFonts w:ascii="Arial" w:hAnsi="Arial" w:cs="Arial"/>
          <w:lang w:val="en-US"/>
        </w:rPr>
        <w:t xml:space="preserve"> trials involved a critical target (e.g., </w:t>
      </w:r>
      <w:r>
        <w:rPr>
          <w:rFonts w:ascii="Arial" w:hAnsi="Arial" w:cs="Arial"/>
          <w:i/>
          <w:iCs/>
          <w:lang w:val="en-US"/>
        </w:rPr>
        <w:t>dog</w:t>
      </w:r>
      <w:r>
        <w:rPr>
          <w:rFonts w:ascii="Arial" w:hAnsi="Arial" w:cs="Arial"/>
          <w:lang w:val="en-US"/>
        </w:rPr>
        <w:t xml:space="preserve">), half of which were preceded by a related prime trial (e.g., </w:t>
      </w:r>
      <w:r>
        <w:rPr>
          <w:rFonts w:ascii="Arial" w:hAnsi="Arial" w:cs="Arial"/>
          <w:i/>
          <w:iCs/>
          <w:lang w:val="en-US"/>
        </w:rPr>
        <w:t>cat</w:t>
      </w:r>
      <w:r>
        <w:rPr>
          <w:rFonts w:ascii="Arial" w:hAnsi="Arial" w:cs="Arial"/>
          <w:lang w:val="en-US"/>
        </w:rPr>
        <w:t xml:space="preserve">), and the other half by an unrelated prime trial (e.g., </w:t>
      </w:r>
      <w:r>
        <w:rPr>
          <w:rFonts w:ascii="Arial" w:hAnsi="Arial" w:cs="Arial"/>
          <w:i/>
          <w:iCs/>
          <w:lang w:val="en-US"/>
        </w:rPr>
        <w:t>car</w:t>
      </w:r>
      <w:r>
        <w:rPr>
          <w:rFonts w:ascii="Arial" w:hAnsi="Arial" w:cs="Arial"/>
          <w:lang w:val="en-US"/>
        </w:rPr>
        <w:t>). The other trials were fillers. Participants saw a particular stimulus (filler, prime</w:t>
      </w:r>
      <w:r w:rsidR="0032223A">
        <w:rPr>
          <w:rFonts w:ascii="Arial" w:hAnsi="Arial" w:cs="Arial"/>
          <w:lang w:val="en-US"/>
        </w:rPr>
        <w:t>,</w:t>
      </w:r>
      <w:r>
        <w:rPr>
          <w:rFonts w:ascii="Arial" w:hAnsi="Arial" w:cs="Arial"/>
          <w:lang w:val="en-US"/>
        </w:rPr>
        <w:t xml:space="preserve"> or target) only once during the study, and whether a </w:t>
      </w:r>
      <w:r w:rsidR="00EA5F62">
        <w:rPr>
          <w:rFonts w:ascii="Arial" w:hAnsi="Arial" w:cs="Arial"/>
          <w:lang w:val="en-US"/>
        </w:rPr>
        <w:t>given</w:t>
      </w:r>
      <w:r>
        <w:rPr>
          <w:rFonts w:ascii="Arial" w:hAnsi="Arial" w:cs="Arial"/>
          <w:lang w:val="en-US"/>
        </w:rPr>
        <w:t xml:space="preserve"> target was preceded by its related or unrelated prime was determined at random. If you require additional information, feel free to contact us, or you can also consult Buchanan et al.’s paper here: </w:t>
      </w:r>
      <w:hyperlink r:id="rId12" w:history="1">
        <w:r w:rsidRPr="00080F69">
          <w:rPr>
            <w:rStyle w:val="Hyperlink"/>
            <w:rFonts w:ascii="Arial" w:hAnsi="Arial" w:cs="Arial"/>
            <w:lang w:val="en-US"/>
          </w:rPr>
          <w:t>https://osf.io/q4fjy/</w:t>
        </w:r>
      </w:hyperlink>
      <w:r>
        <w:rPr>
          <w:rFonts w:ascii="Arial" w:hAnsi="Arial" w:cs="Arial"/>
          <w:lang w:val="en-US"/>
        </w:rPr>
        <w:t xml:space="preserve"> </w:t>
      </w:r>
    </w:p>
    <w:p w14:paraId="49ACF8A7" w14:textId="7BBC9E1A" w:rsidR="00A07689" w:rsidRPr="005A656A" w:rsidRDefault="00A07689" w:rsidP="00A07689">
      <w:pPr>
        <w:spacing w:after="0" w:line="480" w:lineRule="auto"/>
        <w:rPr>
          <w:rFonts w:ascii="Arial" w:hAnsi="Arial" w:cs="Arial"/>
          <w:lang w:val="en-US"/>
        </w:rPr>
      </w:pPr>
      <w:r>
        <w:rPr>
          <w:rFonts w:ascii="Arial" w:hAnsi="Arial" w:cs="Arial"/>
          <w:lang w:val="en-US"/>
        </w:rPr>
        <w:t xml:space="preserve">To reiterate, we will ask you what you consider to be the most appropriate way to </w:t>
      </w:r>
      <w:r w:rsidRPr="003F5ED7">
        <w:rPr>
          <w:rFonts w:ascii="Arial" w:hAnsi="Arial" w:cs="Arial"/>
          <w:i/>
          <w:iCs/>
          <w:lang w:val="en-US"/>
        </w:rPr>
        <w:t>process</w:t>
      </w:r>
      <w:r>
        <w:rPr>
          <w:rFonts w:ascii="Arial" w:hAnsi="Arial" w:cs="Arial"/>
          <w:lang w:val="en-US"/>
        </w:rPr>
        <w:t xml:space="preserve"> the data. When it comes to the analysis as such, we already have an approach in mind, so the idea is that you focus on data-processing. However, you will also get the opportunity to comment on the proposed </w:t>
      </w:r>
      <w:r w:rsidR="0032223A">
        <w:rPr>
          <w:rFonts w:ascii="Arial" w:hAnsi="Arial" w:cs="Arial"/>
          <w:lang w:val="en-US"/>
        </w:rPr>
        <w:t>analysis if</w:t>
      </w:r>
      <w:r>
        <w:rPr>
          <w:rFonts w:ascii="Arial" w:hAnsi="Arial" w:cs="Arial"/>
          <w:lang w:val="en-US"/>
        </w:rPr>
        <w:t xml:space="preserve"> you deem it suboptimal or inappropriate. Note that data-processing steps (if any) can occur before or </w:t>
      </w:r>
      <w:commentRangeStart w:id="32"/>
      <w:r>
        <w:rPr>
          <w:rFonts w:ascii="Arial" w:hAnsi="Arial" w:cs="Arial"/>
          <w:lang w:val="en-US"/>
        </w:rPr>
        <w:t xml:space="preserve">in between </w:t>
      </w:r>
      <w:commentRangeEnd w:id="32"/>
      <w:r>
        <w:rPr>
          <w:rStyle w:val="CommentReference"/>
        </w:rPr>
        <w:commentReference w:id="32"/>
      </w:r>
      <w:r>
        <w:rPr>
          <w:rFonts w:ascii="Arial" w:hAnsi="Arial" w:cs="Arial"/>
          <w:lang w:val="en-US"/>
        </w:rPr>
        <w:t>the analysis steps</w:t>
      </w:r>
      <w:r w:rsidR="00EA5F62">
        <w:rPr>
          <w:rFonts w:ascii="Arial" w:hAnsi="Arial" w:cs="Arial"/>
          <w:lang w:val="en-US"/>
        </w:rPr>
        <w:t xml:space="preserve"> outlined </w:t>
      </w:r>
      <w:r w:rsidR="00C32B42">
        <w:rPr>
          <w:rFonts w:ascii="Arial" w:hAnsi="Arial" w:cs="Arial"/>
          <w:lang w:val="en-US"/>
        </w:rPr>
        <w:t>next</w:t>
      </w:r>
      <w:r>
        <w:rPr>
          <w:rFonts w:ascii="Arial" w:hAnsi="Arial" w:cs="Arial"/>
          <w:lang w:val="en-US"/>
        </w:rPr>
        <w:t xml:space="preserve">. </w:t>
      </w:r>
    </w:p>
    <w:p w14:paraId="0BCBF49D" w14:textId="77777777" w:rsidR="00A07689" w:rsidRPr="00670C1F" w:rsidRDefault="00A07689" w:rsidP="00A07689">
      <w:pPr>
        <w:spacing w:after="0" w:line="480" w:lineRule="auto"/>
        <w:rPr>
          <w:rFonts w:ascii="Arial" w:hAnsi="Arial" w:cs="Arial"/>
          <w:i/>
          <w:iCs/>
          <w:lang w:val="en-US"/>
        </w:rPr>
      </w:pPr>
      <w:r>
        <w:rPr>
          <w:rFonts w:ascii="Arial" w:hAnsi="Arial" w:cs="Arial"/>
          <w:i/>
          <w:iCs/>
          <w:lang w:val="en-US"/>
        </w:rPr>
        <w:t>Analysis</w:t>
      </w:r>
    </w:p>
    <w:p w14:paraId="2A73EBA0" w14:textId="692AEA54" w:rsidR="00A07689" w:rsidRDefault="00A07689" w:rsidP="00A07689">
      <w:pPr>
        <w:spacing w:after="0" w:line="480" w:lineRule="auto"/>
        <w:rPr>
          <w:rFonts w:ascii="Arial" w:hAnsi="Arial" w:cs="Arial"/>
          <w:lang w:val="en-US"/>
        </w:rPr>
      </w:pPr>
      <w:r>
        <w:rPr>
          <w:rFonts w:ascii="Arial" w:hAnsi="Arial" w:cs="Arial"/>
          <w:lang w:val="en-US"/>
        </w:rPr>
        <w:t xml:space="preserve">Response times to the critical targets will be z-transformed for each participant separately (i.e., </w:t>
      </w:r>
      <w:r w:rsidR="00CD3A71">
        <w:rPr>
          <w:rFonts w:ascii="Arial" w:hAnsi="Arial" w:cs="Arial"/>
          <w:lang w:val="en-US"/>
        </w:rPr>
        <w:t>e</w:t>
      </w:r>
      <w:r w:rsidR="00CD3A71" w:rsidRPr="00CD3A71">
        <w:rPr>
          <w:rFonts w:ascii="Arial" w:hAnsi="Arial" w:cs="Arial"/>
          <w:lang w:val="en-US"/>
        </w:rPr>
        <w:t>very participant’s arithmetic mean response time to critical targets will be subtracted from their response time at each target trial and the result will be divided by the participant’s standard deviation again only using critical trials</w:t>
      </w:r>
      <w:r>
        <w:rPr>
          <w:rFonts w:ascii="Arial" w:hAnsi="Arial" w:cs="Arial"/>
          <w:lang w:val="en-US"/>
        </w:rPr>
        <w:t>). Next, we will separate related and unrelated trials for each target, after which we subtract their arithmetic mean z-transformed response times (aggregated across participants)</w:t>
      </w:r>
      <w:r w:rsidR="00EA5F62">
        <w:rPr>
          <w:rFonts w:ascii="Arial" w:hAnsi="Arial" w:cs="Arial"/>
          <w:lang w:val="en-US"/>
        </w:rPr>
        <w:t>, for example:</w:t>
      </w:r>
      <w:r>
        <w:rPr>
          <w:rFonts w:ascii="Arial" w:hAnsi="Arial" w:cs="Arial"/>
          <w:lang w:val="en-US"/>
        </w:rPr>
        <w:t xml:space="preserve"> </w:t>
      </w:r>
      <m:oMath>
        <m:bar>
          <m:barPr>
            <m:pos m:val="top"/>
            <m:ctrlPr>
              <w:rPr>
                <w:rFonts w:ascii="Cambria Math" w:hAnsi="Cambria Math" w:cs="Arial"/>
                <w:i/>
                <w:lang w:val="en-US"/>
              </w:rPr>
            </m:ctrlPr>
          </m:barPr>
          <m:e>
            <m:sSub>
              <m:sSubPr>
                <m:ctrlPr>
                  <w:rPr>
                    <w:rFonts w:ascii="Cambria Math" w:hAnsi="Cambria Math" w:cs="Arial"/>
                    <w:i/>
                    <w:lang w:val="en-US"/>
                  </w:rPr>
                </m:ctrlPr>
              </m:sSubPr>
              <m:e>
                <m:r>
                  <w:rPr>
                    <w:rFonts w:ascii="Cambria Math" w:hAnsi="Cambria Math" w:cs="Arial"/>
                    <w:lang w:val="en-US"/>
                  </w:rPr>
                  <m:t>zRT</m:t>
                </m:r>
              </m:e>
              <m:sub>
                <m:r>
                  <w:rPr>
                    <w:rFonts w:ascii="Cambria Math" w:hAnsi="Cambria Math" w:cs="Arial"/>
                    <w:lang w:val="en-US"/>
                  </w:rPr>
                  <m:t>car-dog</m:t>
                </m:r>
              </m:sub>
            </m:sSub>
          </m:e>
        </m:bar>
        <m:r>
          <w:rPr>
            <w:rFonts w:ascii="Cambria Math" w:hAnsi="Cambria Math" w:cs="Arial"/>
            <w:lang w:val="en-US"/>
          </w:rPr>
          <m:t>-</m:t>
        </m:r>
      </m:oMath>
      <w:r>
        <w:rPr>
          <w:rFonts w:ascii="Arial" w:hAnsi="Arial" w:cs="Arial"/>
          <w:lang w:val="en-US"/>
        </w:rPr>
        <w:t xml:space="preserve"> </w:t>
      </w:r>
      <m:oMath>
        <m:bar>
          <m:barPr>
            <m:pos m:val="top"/>
            <m:ctrlPr>
              <w:rPr>
                <w:rFonts w:ascii="Cambria Math" w:hAnsi="Cambria Math" w:cs="Arial"/>
                <w:i/>
                <w:lang w:val="en-US"/>
              </w:rPr>
            </m:ctrlPr>
          </m:barPr>
          <m:e>
            <m:sSub>
              <m:sSubPr>
                <m:ctrlPr>
                  <w:rPr>
                    <w:rFonts w:ascii="Cambria Math" w:hAnsi="Cambria Math" w:cs="Arial"/>
                    <w:i/>
                    <w:lang w:val="en-US"/>
                  </w:rPr>
                </m:ctrlPr>
              </m:sSubPr>
              <m:e>
                <m:r>
                  <w:rPr>
                    <w:rFonts w:ascii="Cambria Math" w:hAnsi="Cambria Math" w:cs="Arial"/>
                    <w:lang w:val="en-US"/>
                  </w:rPr>
                  <m:t>zRT</m:t>
                </m:r>
              </m:e>
              <m:sub>
                <m:r>
                  <w:rPr>
                    <w:rFonts w:ascii="Cambria Math" w:hAnsi="Cambria Math" w:cs="Arial"/>
                    <w:lang w:val="en-US"/>
                  </w:rPr>
                  <m:t>cat-dog</m:t>
                </m:r>
              </m:sub>
            </m:sSub>
          </m:e>
        </m:bar>
      </m:oMath>
      <w:r>
        <w:rPr>
          <w:rFonts w:ascii="Arial" w:eastAsiaTheme="minorEastAsia" w:hAnsi="Arial" w:cs="Arial"/>
          <w:lang w:val="en-US"/>
        </w:rPr>
        <w:t>.</w:t>
      </w:r>
      <w:r>
        <w:rPr>
          <w:rFonts w:ascii="Arial" w:hAnsi="Arial" w:cs="Arial"/>
          <w:lang w:val="en-US"/>
        </w:rPr>
        <w:t xml:space="preserve"> This</w:t>
      </w:r>
      <w:r w:rsidR="00A9693B">
        <w:rPr>
          <w:rFonts w:ascii="Arial" w:hAnsi="Arial" w:cs="Arial"/>
          <w:lang w:val="en-US"/>
        </w:rPr>
        <w:t xml:space="preserve"> </w:t>
      </w:r>
      <w:r w:rsidR="00A9693B">
        <w:rPr>
          <w:rFonts w:ascii="Arial" w:hAnsi="Arial" w:cs="Arial"/>
          <w:lang w:val="en-US"/>
        </w:rPr>
        <w:lastRenderedPageBreak/>
        <w:t>step</w:t>
      </w:r>
      <w:r>
        <w:rPr>
          <w:rFonts w:ascii="Arial" w:hAnsi="Arial" w:cs="Arial"/>
          <w:lang w:val="en-US"/>
        </w:rPr>
        <w:t xml:space="preserve"> will be done for each target to create item-level priming effects. The resulting item-level priming effects based on the English data will be correlated (i.e., Pearson’s </w:t>
      </w:r>
      <w:r w:rsidRPr="00567469">
        <w:rPr>
          <w:rFonts w:ascii="Arial" w:hAnsi="Arial" w:cs="Arial"/>
          <w:i/>
          <w:iCs/>
          <w:lang w:val="en-US"/>
        </w:rPr>
        <w:t>r</w:t>
      </w:r>
      <w:r>
        <w:rPr>
          <w:rFonts w:ascii="Arial" w:hAnsi="Arial" w:cs="Arial"/>
          <w:lang w:val="en-US"/>
        </w:rPr>
        <w:t xml:space="preserve">) with the equivalent item-level priming effects based on the </w:t>
      </w:r>
      <w:r w:rsidR="00B60C38">
        <w:rPr>
          <w:rFonts w:ascii="Arial" w:hAnsi="Arial" w:cs="Arial"/>
          <w:lang w:val="en-US"/>
        </w:rPr>
        <w:t xml:space="preserve">German </w:t>
      </w:r>
      <w:r>
        <w:rPr>
          <w:rFonts w:ascii="Arial" w:hAnsi="Arial" w:cs="Arial"/>
          <w:lang w:val="en-US"/>
        </w:rPr>
        <w:t>data. The point estimate of the correlation coefficient and its 95% confidence interval as well as the p-value (H0:</w:t>
      </w:r>
      <w:r w:rsidR="00CD3A71">
        <w:rPr>
          <w:rFonts w:ascii="Arial" w:hAnsi="Arial" w:cs="Arial"/>
          <w:lang w:val="en-US"/>
        </w:rPr>
        <w:t xml:space="preserve"> </w:t>
      </w:r>
      <w:r w:rsidR="00CD3A71" w:rsidRPr="00CD3A71">
        <w:rPr>
          <w:rFonts w:ascii="Arial" w:hAnsi="Arial" w:cs="Arial"/>
          <w:i/>
          <w:iCs/>
          <w:lang w:val="en-US"/>
        </w:rPr>
        <w:t>rho</w:t>
      </w:r>
      <w:r>
        <w:rPr>
          <w:rFonts w:ascii="Symbol" w:hAnsi="Symbol" w:cs="Arial"/>
          <w:lang w:val="en-US"/>
        </w:rPr>
        <w:t xml:space="preserve"> </w:t>
      </w:r>
      <w:r>
        <w:rPr>
          <w:rFonts w:ascii="Arial" w:hAnsi="Arial" w:cs="Arial"/>
          <w:lang w:val="en-US"/>
        </w:rPr>
        <w:t>= 0; H1:</w:t>
      </w:r>
      <w:r w:rsidR="00CD3A71">
        <w:rPr>
          <w:rFonts w:ascii="Arial" w:hAnsi="Arial" w:cs="Arial"/>
          <w:lang w:val="en-US"/>
        </w:rPr>
        <w:t xml:space="preserve"> </w:t>
      </w:r>
      <w:r w:rsidR="00CD3A71" w:rsidRPr="00CD3A71">
        <w:rPr>
          <w:rFonts w:ascii="Arial" w:hAnsi="Arial" w:cs="Arial"/>
          <w:i/>
          <w:iCs/>
          <w:lang w:val="en-US"/>
        </w:rPr>
        <w:t>rho</w:t>
      </w:r>
      <w:r>
        <w:rPr>
          <w:rFonts w:ascii="Symbol" w:hAnsi="Symbol" w:cs="Arial"/>
          <w:lang w:val="en-US"/>
        </w:rPr>
        <w:t xml:space="preserve"> </w:t>
      </w:r>
      <w:r>
        <w:rPr>
          <w:rFonts w:ascii="Arial" w:hAnsi="Arial" w:cs="Arial"/>
          <w:lang w:val="en-US"/>
        </w:rPr>
        <w:t xml:space="preserve">&gt; 0) will serve as the main outcome of interest to answer the research question.  </w:t>
      </w:r>
    </w:p>
    <w:p w14:paraId="3C2322A1" w14:textId="77777777" w:rsidR="00A07689" w:rsidRDefault="00A07689" w:rsidP="00A07689">
      <w:pPr>
        <w:spacing w:after="0" w:line="480" w:lineRule="auto"/>
        <w:rPr>
          <w:rFonts w:ascii="Arial" w:hAnsi="Arial" w:cs="Arial"/>
          <w:lang w:val="en-US"/>
        </w:rPr>
      </w:pPr>
    </w:p>
    <w:p w14:paraId="2AF45B99" w14:textId="660A875E" w:rsidR="00A07689" w:rsidRDefault="00A07689" w:rsidP="00A07689">
      <w:pPr>
        <w:spacing w:after="0" w:line="480" w:lineRule="auto"/>
        <w:rPr>
          <w:rFonts w:ascii="Arial" w:hAnsi="Arial" w:cs="Arial"/>
          <w:lang w:val="en-US"/>
        </w:rPr>
      </w:pPr>
      <w:r>
        <w:rPr>
          <w:rFonts w:ascii="Arial" w:hAnsi="Arial" w:cs="Arial"/>
          <w:lang w:val="en-US"/>
        </w:rPr>
        <w:t xml:space="preserve">Q1: We now would like to ask you to provide the data-processing steps you would take (if any) before and/or in between the analysis steps to answer the research. </w:t>
      </w:r>
      <w:r w:rsidR="00866334" w:rsidRPr="00866334">
        <w:rPr>
          <w:rFonts w:ascii="Arial" w:hAnsi="Arial" w:cs="Arial"/>
          <w:lang w:val="en-US"/>
        </w:rPr>
        <w:t xml:space="preserve">Please be </w:t>
      </w:r>
      <w:r w:rsidR="00866334" w:rsidRPr="00866334">
        <w:rPr>
          <w:rFonts w:ascii="Arial" w:hAnsi="Arial" w:cs="Arial"/>
          <w:u w:val="single"/>
          <w:lang w:val="en-US"/>
        </w:rPr>
        <w:t>as specific as possible</w:t>
      </w:r>
      <w:r w:rsidR="00866334" w:rsidRPr="00866334">
        <w:rPr>
          <w:rFonts w:ascii="Arial" w:hAnsi="Arial" w:cs="Arial"/>
          <w:lang w:val="en-US"/>
        </w:rPr>
        <w:t xml:space="preserve"> and describe precisely how to perform a certain data-processing step. It should be possible for us to implement these steps based on your description, so please include information regarding measur</w:t>
      </w:r>
      <w:r w:rsidR="00866334">
        <w:rPr>
          <w:rFonts w:ascii="Arial" w:hAnsi="Arial" w:cs="Arial"/>
          <w:lang w:val="en-US"/>
        </w:rPr>
        <w:t>e</w:t>
      </w:r>
      <w:r w:rsidR="00866334" w:rsidRPr="00866334">
        <w:rPr>
          <w:rFonts w:ascii="Arial" w:hAnsi="Arial" w:cs="Arial"/>
          <w:lang w:val="en-US"/>
        </w:rPr>
        <w:t>ment units, order of different steps (if you provide multiple steps), etcetera</w:t>
      </w:r>
      <w:r>
        <w:rPr>
          <w:rFonts w:ascii="Arial" w:hAnsi="Arial" w:cs="Arial"/>
          <w:lang w:val="en-US"/>
        </w:rPr>
        <w:t>. If you think no data-processing is required, please mention that explicitly (do not leave the box blank).</w:t>
      </w:r>
      <w:r w:rsidR="00745D19">
        <w:rPr>
          <w:rFonts w:ascii="Arial" w:hAnsi="Arial" w:cs="Arial"/>
          <w:lang w:val="en-US"/>
        </w:rPr>
        <w:t xml:space="preserve"> Note that you do not need to mention data formatting </w:t>
      </w:r>
      <w:r w:rsidR="00500B42">
        <w:rPr>
          <w:rFonts w:ascii="Arial" w:hAnsi="Arial" w:cs="Arial"/>
          <w:lang w:val="en-US"/>
        </w:rPr>
        <w:t xml:space="preserve">steps </w:t>
      </w:r>
      <w:r w:rsidR="00745D19">
        <w:rPr>
          <w:rFonts w:ascii="Arial" w:hAnsi="Arial" w:cs="Arial"/>
          <w:lang w:val="en-US"/>
        </w:rPr>
        <w:t xml:space="preserve">(e.g., converting the </w:t>
      </w:r>
      <w:proofErr w:type="spellStart"/>
      <w:r w:rsidR="00745D19">
        <w:rPr>
          <w:rFonts w:ascii="Arial" w:hAnsi="Arial" w:cs="Arial"/>
          <w:lang w:val="en-US"/>
        </w:rPr>
        <w:t>dataframe</w:t>
      </w:r>
      <w:proofErr w:type="spellEnd"/>
      <w:r w:rsidR="00745D19">
        <w:rPr>
          <w:rFonts w:ascii="Arial" w:hAnsi="Arial" w:cs="Arial"/>
          <w:lang w:val="en-US"/>
        </w:rPr>
        <w:t xml:space="preserve"> from wide to long) and other actions that have no impact on the data a</w:t>
      </w:r>
      <w:r w:rsidR="00D201C8">
        <w:rPr>
          <w:rFonts w:ascii="Arial" w:hAnsi="Arial" w:cs="Arial"/>
          <w:lang w:val="en-US"/>
        </w:rPr>
        <w:t>s</w:t>
      </w:r>
      <w:r w:rsidR="00745D19">
        <w:rPr>
          <w:rFonts w:ascii="Arial" w:hAnsi="Arial" w:cs="Arial"/>
          <w:lang w:val="en-US"/>
        </w:rPr>
        <w:t xml:space="preserve"> such. </w:t>
      </w:r>
      <w:r w:rsidR="00F62692" w:rsidRPr="00F62692">
        <w:rPr>
          <w:rFonts w:ascii="Arial" w:hAnsi="Arial" w:cs="Arial"/>
          <w:lang w:val="en-US"/>
        </w:rPr>
        <w:t>Also, you can assume that there were no experiment errors (e.g., stimuli not being displayed correctly).</w:t>
      </w:r>
    </w:p>
    <w:p w14:paraId="7B6ABFA4" w14:textId="3B629F60" w:rsidR="00A07689" w:rsidRDefault="00A07689" w:rsidP="00A07689">
      <w:pPr>
        <w:spacing w:after="0" w:line="480" w:lineRule="auto"/>
        <w:rPr>
          <w:rFonts w:ascii="Arial" w:hAnsi="Arial" w:cs="Arial"/>
          <w:lang w:val="en-US"/>
        </w:rPr>
      </w:pPr>
      <w:r>
        <w:rPr>
          <w:rFonts w:ascii="Arial" w:hAnsi="Arial" w:cs="Arial"/>
          <w:lang w:val="en-US"/>
        </w:rPr>
        <w:t xml:space="preserve">Q2: If you deem the proposed data-analysis suboptimal or inappropriate, please explain how it should be modified in your opinion. </w:t>
      </w:r>
      <w:r w:rsidR="0010409C" w:rsidRPr="0010409C">
        <w:rPr>
          <w:rFonts w:ascii="Arial" w:hAnsi="Arial" w:cs="Arial"/>
          <w:lang w:val="en-US"/>
        </w:rPr>
        <w:t>If you deem it appropriate, you can just answer "No modification".</w:t>
      </w:r>
    </w:p>
    <w:p w14:paraId="3FFAE50F" w14:textId="6DA1C1FC" w:rsidR="00A07689" w:rsidRDefault="00A07689" w:rsidP="00A07689">
      <w:pPr>
        <w:spacing w:after="0" w:line="480" w:lineRule="auto"/>
        <w:rPr>
          <w:rFonts w:ascii="Arial" w:hAnsi="Arial" w:cs="Arial"/>
          <w:lang w:val="en-US"/>
        </w:rPr>
      </w:pPr>
      <w:commentRangeStart w:id="33"/>
      <w:r>
        <w:rPr>
          <w:rFonts w:ascii="Arial" w:hAnsi="Arial" w:cs="Arial"/>
          <w:lang w:val="en-US"/>
        </w:rPr>
        <w:t>Q</w:t>
      </w:r>
      <w:r w:rsidR="006561C9">
        <w:rPr>
          <w:rFonts w:ascii="Arial" w:hAnsi="Arial" w:cs="Arial"/>
          <w:lang w:val="en-US"/>
        </w:rPr>
        <w:t>3</w:t>
      </w:r>
      <w:r>
        <w:rPr>
          <w:rFonts w:ascii="Arial" w:hAnsi="Arial" w:cs="Arial"/>
          <w:lang w:val="en-US"/>
        </w:rPr>
        <w:t xml:space="preserve">: If you want to keep up to date with the project and potentially become a co-author please provide your email address. </w:t>
      </w:r>
      <w:commentRangeEnd w:id="33"/>
      <w:r>
        <w:rPr>
          <w:rStyle w:val="CommentReference"/>
        </w:rPr>
        <w:commentReference w:id="33"/>
      </w:r>
      <w:r w:rsidR="00E1149C">
        <w:rPr>
          <w:rFonts w:ascii="Arial" w:hAnsi="Arial" w:cs="Arial"/>
          <w:lang w:val="en-US"/>
        </w:rPr>
        <w:t>Note that your email address will not be shared with anyone, will be stored separately from your answers, and will only be used to contact you again for a follow-up survey and</w:t>
      </w:r>
      <w:r w:rsidR="00A00B45">
        <w:rPr>
          <w:rFonts w:ascii="Arial" w:hAnsi="Arial" w:cs="Arial"/>
          <w:lang w:val="en-US"/>
        </w:rPr>
        <w:t>, after participation in the follow-up survey,</w:t>
      </w:r>
      <w:r w:rsidR="00E1149C">
        <w:rPr>
          <w:rFonts w:ascii="Arial" w:hAnsi="Arial" w:cs="Arial"/>
          <w:lang w:val="en-US"/>
        </w:rPr>
        <w:t xml:space="preserve"> to invite you to contribute to the manuscript. Only your answers to the previous questions will be made available via the Open Science Framework for public verification and reusability purposes.</w:t>
      </w:r>
      <w:r w:rsidR="00B34053">
        <w:rPr>
          <w:rFonts w:ascii="Arial" w:hAnsi="Arial" w:cs="Arial"/>
          <w:lang w:val="en-US"/>
        </w:rPr>
        <w:t xml:space="preserve"> You can also opt to leave this box blank, but keep in mind that we </w:t>
      </w:r>
      <w:proofErr w:type="spellStart"/>
      <w:r w:rsidR="00B34053">
        <w:rPr>
          <w:rFonts w:ascii="Arial" w:hAnsi="Arial" w:cs="Arial"/>
          <w:lang w:val="en-US"/>
        </w:rPr>
        <w:t>can not</w:t>
      </w:r>
      <w:proofErr w:type="spellEnd"/>
      <w:r w:rsidR="00B34053">
        <w:rPr>
          <w:rFonts w:ascii="Arial" w:hAnsi="Arial" w:cs="Arial"/>
          <w:lang w:val="en-US"/>
        </w:rPr>
        <w:t xml:space="preserve"> invite you to become a co-author in that case.</w:t>
      </w:r>
    </w:p>
    <w:p w14:paraId="5350C764" w14:textId="60B4258C" w:rsidR="00FF2961" w:rsidRPr="00650B38" w:rsidRDefault="00FF2961" w:rsidP="00A07689">
      <w:pPr>
        <w:spacing w:after="0" w:line="480" w:lineRule="auto"/>
        <w:rPr>
          <w:rFonts w:ascii="Arial" w:hAnsi="Arial" w:cs="Arial"/>
          <w:lang w:val="en-US"/>
        </w:rPr>
      </w:pPr>
    </w:p>
    <w:sectPr w:rsidR="00FF2961" w:rsidRPr="00650B38" w:rsidSect="00403A0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rin M. Buchanan" w:date="2022-12-06T11:21:00Z" w:initials="EMB">
    <w:p w14:paraId="083E702C" w14:textId="06880E78" w:rsidR="00B15246" w:rsidRDefault="00B15246" w:rsidP="00CD5441">
      <w:r>
        <w:rPr>
          <w:rStyle w:val="CommentReference"/>
        </w:rPr>
        <w:annotationRef/>
      </w:r>
      <w:r>
        <w:rPr>
          <w:sz w:val="20"/>
          <w:szCs w:val="20"/>
        </w:rPr>
        <w:t xml:space="preserve">Should we say this is limited to certain years? Obviously the studies from the epic past may not list nearly anything in data processing information </w:t>
      </w:r>
    </w:p>
  </w:comment>
  <w:comment w:id="3" w:author="Heyman, T.D.P. (Tom)" w:date="2023-01-02T15:22:00Z" w:initials="HT(">
    <w:p w14:paraId="5951D83F" w14:textId="77777777" w:rsidR="00587E4B" w:rsidRDefault="00587E4B" w:rsidP="00E427E9">
      <w:pPr>
        <w:pStyle w:val="CommentText"/>
      </w:pPr>
      <w:r>
        <w:rPr>
          <w:rStyle w:val="CommentReference"/>
        </w:rPr>
        <w:annotationRef/>
      </w:r>
      <w:r>
        <w:rPr>
          <w:lang w:val="nl-BE"/>
        </w:rPr>
        <w:t>I think we will learn a lot when we do this ourselves (which is why I want to code at least some papers). With the increased focus on reproducibility, I imagine that more recent papers will describe the pathways more clearly, but that's not a given (could be an interesting study in its own right). So, at this point, I would be hesitant to give a year restriction. Of course, there may be other reasons to restrict the timeframe, but that will again be similar to a meta-analysis.</w:t>
      </w:r>
    </w:p>
  </w:comment>
  <w:comment w:id="4" w:author="Ekaterina Pronizius" w:date="2023-03-17T20:15:00Z" w:initials="EP">
    <w:p w14:paraId="69015374" w14:textId="4A2C5C05" w:rsidR="002F44DF" w:rsidRDefault="002F44DF">
      <w:pPr>
        <w:pStyle w:val="CommentText"/>
      </w:pPr>
      <w:r>
        <w:rPr>
          <w:rStyle w:val="CommentReference"/>
        </w:rPr>
        <w:annotationRef/>
      </w:r>
      <w:r>
        <w:t xml:space="preserve">Not in our study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Pr="002F44DF">
        <w:t xml:space="preserve">Loenneker </w:t>
      </w:r>
      <w:r>
        <w:t xml:space="preserve">et al. (2022). No time differences with regards to reporting the preprocessing. </w:t>
      </w:r>
    </w:p>
  </w:comment>
  <w:comment w:id="5" w:author="Heyman, T.D.P. (Tom)" w:date="2023-06-07T16:12:00Z" w:initials="HT(">
    <w:p w14:paraId="3E3670B9" w14:textId="77777777" w:rsidR="00F64AA1" w:rsidRDefault="00F64AA1" w:rsidP="00473A29">
      <w:pPr>
        <w:pStyle w:val="CommentText"/>
      </w:pPr>
      <w:r>
        <w:rPr>
          <w:rStyle w:val="CommentReference"/>
        </w:rPr>
        <w:annotationRef/>
      </w:r>
      <w:r>
        <w:rPr>
          <w:lang w:val="nl-BE"/>
        </w:rPr>
        <w:t xml:space="preserve">Perhaps I misunderstood, but "there seems to be a descriptive trend of an increase in the number of reported pre-processing steps over time" seems to suggest there is a relationship, no? I'm also wondering whether the availability of analysis code might make people more complacent when reporting the method section. You could argue that if you also provide an Rmd file for example, it is not as important to describe the order of the steps in the manuscript ("anyone interested in that can look at the Rmd file"). </w:t>
      </w:r>
    </w:p>
  </w:comment>
  <w:comment w:id="6" w:author="Ekaterina Pronizius" w:date="2023-03-17T20:40:00Z" w:initials="EP">
    <w:p w14:paraId="6C425338" w14:textId="22D70163" w:rsidR="000E7F85" w:rsidRDefault="000E7F85">
      <w:pPr>
        <w:pStyle w:val="CommentText"/>
      </w:pPr>
      <w:r>
        <w:rPr>
          <w:rStyle w:val="CommentReference"/>
        </w:rPr>
        <w:annotationRef/>
      </w:r>
      <w:r>
        <w:t>Usually, no reply, or they dont remember or remember false (from experience)</w:t>
      </w:r>
    </w:p>
  </w:comment>
  <w:comment w:id="7" w:author="Ekaterina Pronizius" w:date="2023-03-17T20:17:00Z" w:initials="EP">
    <w:p w14:paraId="0BD3692A" w14:textId="77777777" w:rsidR="002F44DF" w:rsidRDefault="002F44DF">
      <w:pPr>
        <w:pStyle w:val="CommentText"/>
      </w:pPr>
      <w:r>
        <w:rPr>
          <w:rStyle w:val="CommentReference"/>
        </w:rPr>
        <w:annotationRef/>
      </w:r>
      <w:r w:rsidR="00247C2C">
        <w:t>Could be</w:t>
      </w:r>
      <w:r>
        <w:t xml:space="preserve"> very biased (memory)</w:t>
      </w:r>
    </w:p>
    <w:p w14:paraId="65AB9336" w14:textId="57FA4C8E" w:rsidR="00247C2C" w:rsidRDefault="00247C2C">
      <w:pPr>
        <w:pStyle w:val="CommentText"/>
      </w:pPr>
      <w:r>
        <w:t>I think, it would make sense to elaborate on this. Because, in the end, one could say “we asked the experts” but in reality, they just asked on Facebook...</w:t>
      </w:r>
    </w:p>
    <w:p w14:paraId="247566FE" w14:textId="77777777" w:rsidR="000E7F85" w:rsidRDefault="000E7F85">
      <w:pPr>
        <w:pStyle w:val="CommentText"/>
      </w:pPr>
      <w:r>
        <w:t>Or our understanding of “experts” can be VERY different. I think, it is better to define the word “expert”. I know, it depends on the field, but still.</w:t>
      </w:r>
    </w:p>
    <w:p w14:paraId="2FE03179" w14:textId="77777777" w:rsidR="000E7F85" w:rsidRDefault="000E7F85">
      <w:pPr>
        <w:pStyle w:val="CommentText"/>
      </w:pPr>
      <w:r>
        <w:t xml:space="preserve">See </w:t>
      </w:r>
    </w:p>
    <w:p w14:paraId="03D34304" w14:textId="71393234" w:rsidR="000E7F85" w:rsidRDefault="000E7F85">
      <w:pPr>
        <w:pStyle w:val="CommentText"/>
      </w:pPr>
      <w:r>
        <w:rPr>
          <w:rFonts w:ascii="Arial" w:hAnsi="Arial" w:cs="Arial"/>
          <w:color w:val="222222"/>
          <w:shd w:val="clear" w:color="auto" w:fill="FFFFFF"/>
        </w:rPr>
        <w:t>Aczel, B., Szaszi, B., Nilsonne, G., Van Den Akker, O. R., Albers, C. J., Van Assen, M. A., ... &amp; Wagenmakers, E. J. (2021). Consensus-based guidance for conducting and reporting multi-analyst studies. </w:t>
      </w:r>
      <w:r>
        <w:rPr>
          <w:rFonts w:ascii="Arial" w:hAnsi="Arial" w:cs="Arial"/>
          <w:i/>
          <w:iCs/>
          <w:color w:val="222222"/>
          <w:shd w:val="clear" w:color="auto" w:fill="FFFFFF"/>
        </w:rPr>
        <w:t>Elife</w:t>
      </w:r>
      <w:r>
        <w:rPr>
          <w:rFonts w:ascii="Arial" w:hAnsi="Arial" w:cs="Arial"/>
          <w:color w:val="222222"/>
          <w:shd w:val="clear" w:color="auto" w:fill="FFFFFF"/>
        </w:rPr>
        <w:t>, </w:t>
      </w:r>
      <w:r>
        <w:rPr>
          <w:rFonts w:ascii="Arial" w:hAnsi="Arial" w:cs="Arial"/>
          <w:i/>
          <w:iCs/>
          <w:color w:val="222222"/>
          <w:shd w:val="clear" w:color="auto" w:fill="FFFFFF"/>
        </w:rPr>
        <w:t>10</w:t>
      </w:r>
      <w:r>
        <w:rPr>
          <w:rFonts w:ascii="Arial" w:hAnsi="Arial" w:cs="Arial"/>
          <w:color w:val="222222"/>
          <w:shd w:val="clear" w:color="auto" w:fill="FFFFFF"/>
        </w:rPr>
        <w:t>, e72185.</w:t>
      </w:r>
    </w:p>
  </w:comment>
  <w:comment w:id="8" w:author="Heyman, T.D.P. (Tom)" w:date="2023-06-07T17:08:00Z" w:initials="HT(">
    <w:p w14:paraId="59101CC4" w14:textId="77777777" w:rsidR="000822E2" w:rsidRDefault="003C6983">
      <w:pPr>
        <w:pStyle w:val="CommentText"/>
      </w:pPr>
      <w:r>
        <w:rPr>
          <w:rStyle w:val="CommentReference"/>
        </w:rPr>
        <w:annotationRef/>
      </w:r>
      <w:r w:rsidR="000822E2">
        <w:t>From the referenced paper:</w:t>
      </w:r>
    </w:p>
    <w:p w14:paraId="2ED600F8" w14:textId="77777777" w:rsidR="000822E2" w:rsidRDefault="000822E2" w:rsidP="00B94692">
      <w:pPr>
        <w:pStyle w:val="CommentText"/>
      </w:pPr>
      <w:r>
        <w:t xml:space="preserve">"Researchers should carefully consider both the breadth and depth of statistical and research-area expertise required for their project and should justify their choices about the required qualifications, skills, and credentials for analysts in the project." We could say something similar (see below for an attempt).. But it's not a definition of an expert. </w:t>
      </w:r>
    </w:p>
  </w:comment>
  <w:comment w:id="9" w:author="Ekaterina Pronizius" w:date="2023-03-17T20:19:00Z" w:initials="EP">
    <w:p w14:paraId="6CBD6521" w14:textId="7888767D" w:rsidR="002C134F" w:rsidRDefault="002C134F">
      <w:pPr>
        <w:pStyle w:val="CommentText"/>
      </w:pPr>
      <w:r>
        <w:rPr>
          <w:rStyle w:val="CommentReference"/>
        </w:rPr>
        <w:annotationRef/>
      </w:r>
      <w:r>
        <w:rPr>
          <w:rFonts w:ascii="Arial" w:hAnsi="Arial" w:cs="Arial"/>
          <w:color w:val="222222"/>
          <w:shd w:val="clear" w:color="auto" w:fill="FFFFFF"/>
        </w:rPr>
        <w:t>Botvinik-Nezer, R., Holzmeister, F., Camerer, C. F., Dreber, A., Huber, J., Johannesson, M., ... &amp; Rieck, J. R. (2020). Variability in the analysis of a single neuroimaging dataset by many teams. </w:t>
      </w:r>
      <w:r>
        <w:rPr>
          <w:rFonts w:ascii="Arial" w:hAnsi="Arial" w:cs="Arial"/>
          <w:i/>
          <w:iCs/>
          <w:color w:val="222222"/>
          <w:shd w:val="clear" w:color="auto" w:fill="FFFFFF"/>
        </w:rPr>
        <w:t>Nature</w:t>
      </w:r>
      <w:r>
        <w:rPr>
          <w:rFonts w:ascii="Arial" w:hAnsi="Arial" w:cs="Arial"/>
          <w:color w:val="222222"/>
          <w:shd w:val="clear" w:color="auto" w:fill="FFFFFF"/>
        </w:rPr>
        <w:t>, </w:t>
      </w:r>
      <w:r>
        <w:rPr>
          <w:rFonts w:ascii="Arial" w:hAnsi="Arial" w:cs="Arial"/>
          <w:i/>
          <w:iCs/>
          <w:color w:val="222222"/>
          <w:shd w:val="clear" w:color="auto" w:fill="FFFFFF"/>
        </w:rPr>
        <w:t>582</w:t>
      </w:r>
      <w:r>
        <w:rPr>
          <w:rFonts w:ascii="Arial" w:hAnsi="Arial" w:cs="Arial"/>
          <w:color w:val="222222"/>
          <w:shd w:val="clear" w:color="auto" w:fill="FFFFFF"/>
        </w:rPr>
        <w:t>(7810), 84-88.</w:t>
      </w:r>
    </w:p>
  </w:comment>
  <w:comment w:id="10" w:author="Ekaterina Pronizius" w:date="2023-03-17T20:22:00Z" w:initials="EP">
    <w:p w14:paraId="798A4B3C" w14:textId="319BECDD" w:rsidR="002C134F" w:rsidRDefault="002C134F">
      <w:pPr>
        <w:pStyle w:val="CommentText"/>
      </w:pPr>
      <w:r>
        <w:rPr>
          <w:rStyle w:val="CommentReference"/>
        </w:rPr>
        <w:annotationRef/>
      </w:r>
      <w:r>
        <w:rPr>
          <w:rFonts w:ascii="Arial" w:hAnsi="Arial" w:cs="Arial"/>
          <w:color w:val="222222"/>
          <w:shd w:val="clear" w:color="auto" w:fill="FFFFFF"/>
        </w:rPr>
        <w:t>Hoogeveen, S., Sarafoglou, A., Aczel, B., Aditya, Y., Alayan, A. J., Allen, P. J., ... &amp; Nilsonne, G. (2022). A many-analysts approach to the relation between religiosity and well-being. </w:t>
      </w:r>
      <w:r>
        <w:rPr>
          <w:rFonts w:ascii="Arial" w:hAnsi="Arial" w:cs="Arial"/>
          <w:i/>
          <w:iCs/>
          <w:color w:val="222222"/>
          <w:shd w:val="clear" w:color="auto" w:fill="FFFFFF"/>
        </w:rPr>
        <w:t>Religion, Brain &amp; Behavior</w:t>
      </w:r>
      <w:r>
        <w:rPr>
          <w:rFonts w:ascii="Arial" w:hAnsi="Arial" w:cs="Arial"/>
          <w:color w:val="222222"/>
          <w:shd w:val="clear" w:color="auto" w:fill="FFFFFF"/>
        </w:rPr>
        <w:t>, 1-47.</w:t>
      </w:r>
    </w:p>
  </w:comment>
  <w:comment w:id="11" w:author="Ekaterina Pronizius" w:date="2023-03-17T20:42:00Z" w:initials="EP">
    <w:p w14:paraId="1E426D20" w14:textId="7C41405B" w:rsidR="000E7F85" w:rsidRDefault="000E7F85" w:rsidP="000E7F85">
      <w:pPr>
        <w:pStyle w:val="CommentText"/>
      </w:pPr>
      <w:r>
        <w:rPr>
          <w:rStyle w:val="CommentReference"/>
        </w:rPr>
        <w:annotationRef/>
      </w:r>
      <w:r>
        <w:t xml:space="preserve">I would not use experts = authors </w:t>
      </w:r>
      <w:r w:rsidRPr="000E7F85">
        <w:t>interchangeably</w:t>
      </w:r>
      <w:r>
        <w:t xml:space="preserve">. For me, there is a clear difference. </w:t>
      </w:r>
    </w:p>
  </w:comment>
  <w:comment w:id="12" w:author="Heyman, T.D.P. (Tom)" w:date="2023-06-07T17:02:00Z" w:initials="HT(">
    <w:p w14:paraId="5748BBA7" w14:textId="77777777" w:rsidR="00002CC2" w:rsidRDefault="00002CC2" w:rsidP="00974D5F">
      <w:pPr>
        <w:pStyle w:val="CommentText"/>
      </w:pPr>
      <w:r>
        <w:rPr>
          <w:rStyle w:val="CommentReference"/>
        </w:rPr>
        <w:annotationRef/>
      </w:r>
      <w:r>
        <w:rPr>
          <w:lang w:val="nl-BE"/>
        </w:rPr>
        <w:t>Could you elaborate? Is it because analyses might have been "outsourced"?</w:t>
      </w:r>
    </w:p>
  </w:comment>
  <w:comment w:id="13" w:author="Ekaterina Pronizius" w:date="2023-03-17T20:43:00Z" w:initials="EP">
    <w:p w14:paraId="088BF046" w14:textId="16084084" w:rsidR="000E7F85" w:rsidRDefault="000E7F85">
      <w:pPr>
        <w:pStyle w:val="CommentText"/>
      </w:pPr>
      <w:r>
        <w:rPr>
          <w:rStyle w:val="CommentReference"/>
        </w:rPr>
        <w:annotationRef/>
      </w:r>
      <w:r>
        <w:t xml:space="preserve">Very subjective. I would rather provide at least a rough definition of an expert: </w:t>
      </w:r>
      <w:r>
        <w:br/>
        <w:t>Published papers on the topic</w:t>
      </w:r>
    </w:p>
    <w:p w14:paraId="34E528FE" w14:textId="77777777" w:rsidR="000E7F85" w:rsidRDefault="000E7F85">
      <w:pPr>
        <w:pStyle w:val="CommentText"/>
      </w:pPr>
      <w:r>
        <w:t>Several years of experience</w:t>
      </w:r>
    </w:p>
    <w:p w14:paraId="37C986D1" w14:textId="77777777" w:rsidR="000E7F85" w:rsidRDefault="000E7F85">
      <w:pPr>
        <w:pStyle w:val="CommentText"/>
      </w:pPr>
      <w:r>
        <w:t>Postdoc level (e.g.)</w:t>
      </w:r>
    </w:p>
    <w:p w14:paraId="4ADD1C2F" w14:textId="77777777" w:rsidR="000E7F85" w:rsidRDefault="000E7F85">
      <w:pPr>
        <w:pStyle w:val="CommentText"/>
      </w:pPr>
      <w:r>
        <w:t>...</w:t>
      </w:r>
    </w:p>
    <w:p w14:paraId="499DAFCD" w14:textId="4D0CC953" w:rsidR="000E7F85" w:rsidRDefault="000E7F85">
      <w:pPr>
        <w:pStyle w:val="CommentText"/>
      </w:pPr>
      <w:r>
        <w:t>For me, the problem is that without a clear definition one could say, we contacted experts and in reality they have not. Maybe just mention it here, that the teams should describe in their papers how they defined “experts”</w:t>
      </w:r>
    </w:p>
  </w:comment>
  <w:comment w:id="14" w:author="Heyman, T.D.P. (Tom)" w:date="2023-06-07T18:07:00Z" w:initials="HT(">
    <w:p w14:paraId="641C9FF1" w14:textId="77777777" w:rsidR="000822E2" w:rsidRDefault="000822E2" w:rsidP="00313FD9">
      <w:pPr>
        <w:pStyle w:val="CommentText"/>
      </w:pPr>
      <w:r>
        <w:rPr>
          <w:rStyle w:val="CommentReference"/>
        </w:rPr>
        <w:annotationRef/>
      </w:r>
      <w:r>
        <w:rPr>
          <w:lang w:val="nl-BE"/>
        </w:rPr>
        <w:t xml:space="preserve">Hopefully this section better reflects this now. </w:t>
      </w:r>
    </w:p>
  </w:comment>
  <w:comment w:id="15" w:author="Ekaterina Pronizius" w:date="2023-03-17T20:23:00Z" w:initials="EP">
    <w:p w14:paraId="246AF231" w14:textId="712593D5" w:rsidR="002C134F" w:rsidRDefault="002C134F">
      <w:pPr>
        <w:pStyle w:val="CommentText"/>
      </w:pPr>
      <w:r>
        <w:rPr>
          <w:rStyle w:val="CommentReference"/>
        </w:rPr>
        <w:annotationRef/>
      </w:r>
      <w:r>
        <w:t xml:space="preserve">Source? See suggestions above </w:t>
      </w:r>
    </w:p>
    <w:p w14:paraId="762B0EB3" w14:textId="67876722" w:rsidR="000E7F85" w:rsidRDefault="000E7F85">
      <w:pPr>
        <w:pStyle w:val="CommentText"/>
      </w:pPr>
      <w:r>
        <w:t>e.g., Botvinik</w:t>
      </w:r>
    </w:p>
  </w:comment>
  <w:comment w:id="16" w:author="Ekaterina Pronizius" w:date="2023-03-17T20:26:00Z" w:initials="EP">
    <w:p w14:paraId="6F340689" w14:textId="15F0D6A0" w:rsidR="002C134F" w:rsidRDefault="002C134F">
      <w:pPr>
        <w:pStyle w:val="CommentText"/>
      </w:pPr>
      <w:r>
        <w:rPr>
          <w:rStyle w:val="CommentReference"/>
        </w:rPr>
        <w:annotationRef/>
      </w:r>
      <w:r>
        <w:t xml:space="preserve">What about the time it will take to conduct such a study? What about the feasibilty? </w:t>
      </w:r>
    </w:p>
  </w:comment>
  <w:comment w:id="17" w:author="Heyman, T.D.P. (Tom)" w:date="2023-06-08T09:59:00Z" w:initials="HT(">
    <w:p w14:paraId="41399099" w14:textId="77777777" w:rsidR="00F508E9" w:rsidRDefault="00596C51" w:rsidP="00EA3FFF">
      <w:pPr>
        <w:pStyle w:val="CommentText"/>
      </w:pPr>
      <w:r>
        <w:rPr>
          <w:rStyle w:val="CommentReference"/>
        </w:rPr>
        <w:annotationRef/>
      </w:r>
      <w:r w:rsidR="00F508E9">
        <w:rPr>
          <w:lang w:val="nl-BE"/>
        </w:rPr>
        <w:t>By doing it ourselves, we might get some indication of the time it takes. Also, by making materials available to conduct the survey for example, it will probably be faster for other teams. Also, I could envision people skipping steps (e.g., not taking Step 4, for example), which may be less ideal perhaps, but not necessarily problematic.  I imagine this could be discussed in the Caveats section.</w:t>
      </w:r>
    </w:p>
  </w:comment>
  <w:comment w:id="18" w:author="Ekaterina Pronizius" w:date="2023-03-17T20:28:00Z" w:initials="EP">
    <w:p w14:paraId="4A5C7957" w14:textId="5F8CA911" w:rsidR="002C134F" w:rsidRDefault="000E7F85">
      <w:pPr>
        <w:pStyle w:val="CommentText"/>
      </w:pPr>
      <w:r>
        <w:t>“</w:t>
      </w:r>
      <w:r w:rsidR="002C134F">
        <w:rPr>
          <w:rStyle w:val="CommentReference"/>
        </w:rPr>
        <w:annotationRef/>
      </w:r>
      <w:r w:rsidR="002C134F">
        <w:t>See above / see below</w:t>
      </w:r>
      <w:r>
        <w:t>”</w:t>
      </w:r>
      <w:r w:rsidR="002C134F">
        <w:t xml:space="preserve"> appears too often. Is a bit distructing for my taste. </w:t>
      </w:r>
      <w:r w:rsidR="002C134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C134F">
        <w:t xml:space="preserve"> </w:t>
      </w:r>
    </w:p>
  </w:comment>
  <w:comment w:id="19" w:author="Heyman, T.D.P. (Tom)" w:date="2022-11-11T09:28:00Z" w:initials="HT(">
    <w:p w14:paraId="1B2E802D" w14:textId="0144FA1C" w:rsidR="00C228D5" w:rsidRDefault="00C228D5" w:rsidP="00016900">
      <w:pPr>
        <w:pStyle w:val="CommentText"/>
      </w:pPr>
      <w:r>
        <w:rPr>
          <w:rStyle w:val="CommentReference"/>
        </w:rPr>
        <w:annotationRef/>
      </w:r>
      <w:r>
        <w:rPr>
          <w:lang w:val="nl-BE"/>
        </w:rPr>
        <w:t>Either add a separate step regarding interpreting/summarizing the output of a multiverse analysis, or add a short description here and refer to other sources.</w:t>
      </w:r>
    </w:p>
  </w:comment>
  <w:comment w:id="20" w:author="Heyman, T.D.P. (Tom)" w:date="2023-01-02T17:29:00Z" w:initials="HT(">
    <w:p w14:paraId="05E29AB3" w14:textId="77777777" w:rsidR="00EC3DC7" w:rsidRDefault="002A6875" w:rsidP="00CB3E56">
      <w:pPr>
        <w:pStyle w:val="CommentText"/>
      </w:pPr>
      <w:r>
        <w:rPr>
          <w:rStyle w:val="CommentReference"/>
        </w:rPr>
        <w:annotationRef/>
      </w:r>
      <w:r w:rsidR="00EC3DC7">
        <w:rPr>
          <w:lang w:val="nl-BE"/>
        </w:rPr>
        <w:t>Insert example in the language that will be used.</w:t>
      </w:r>
    </w:p>
  </w:comment>
  <w:comment w:id="22" w:author="Heyman, T.D.P. (Tom)" w:date="2023-01-02T16:57:00Z" w:initials="HT(">
    <w:p w14:paraId="0525500C" w14:textId="25E01AD1" w:rsidR="004C6101" w:rsidRDefault="004C6101" w:rsidP="001749EB">
      <w:pPr>
        <w:pStyle w:val="CommentText"/>
      </w:pPr>
      <w:r>
        <w:rPr>
          <w:rStyle w:val="CommentReference"/>
        </w:rPr>
        <w:annotationRef/>
      </w:r>
      <w:r>
        <w:rPr>
          <w:lang w:val="nl-BE"/>
        </w:rPr>
        <w:t>Insert more information/correct if necessary when the "final" results are in.</w:t>
      </w:r>
    </w:p>
  </w:comment>
  <w:comment w:id="23" w:author="Heyman, T.D.P. (Tom)" w:date="2023-01-03T17:43:00Z" w:initials="HT(">
    <w:p w14:paraId="2800F0CF" w14:textId="77777777" w:rsidR="00FF2961" w:rsidRDefault="00FF2961" w:rsidP="00CB2CEB">
      <w:pPr>
        <w:pStyle w:val="CommentText"/>
      </w:pPr>
      <w:r>
        <w:rPr>
          <w:rStyle w:val="CommentReference"/>
        </w:rPr>
        <w:annotationRef/>
      </w:r>
      <w:r>
        <w:rPr>
          <w:lang w:val="nl-BE"/>
        </w:rPr>
        <w:t>This section may need to be adjusted if we decide, based on experts' feedback, to change the analysis pipeline or add analysis pipelines to the multiverse.</w:t>
      </w:r>
    </w:p>
  </w:comment>
  <w:comment w:id="26" w:author="Heyman, T.D.P. (Tom)" w:date="2023-01-05T15:14:00Z" w:initials="HT(">
    <w:p w14:paraId="16D8ED9E" w14:textId="77777777" w:rsidR="007943D6" w:rsidRDefault="007943D6" w:rsidP="00D465DB">
      <w:pPr>
        <w:pStyle w:val="CommentText"/>
      </w:pPr>
      <w:r>
        <w:rPr>
          <w:rStyle w:val="CommentReference"/>
        </w:rPr>
        <w:annotationRef/>
      </w:r>
      <w:r>
        <w:rPr>
          <w:lang w:val="nl-BE"/>
        </w:rPr>
        <w:t>Adapt if necessary.</w:t>
      </w:r>
    </w:p>
  </w:comment>
  <w:comment w:id="25" w:author="Erin M. Buchanan" w:date="2023-02-09T13:49:00Z" w:initials="EMB">
    <w:p w14:paraId="066C7377" w14:textId="77777777" w:rsidR="0032223A" w:rsidRDefault="0032223A" w:rsidP="007B5DAF">
      <w:r>
        <w:rPr>
          <w:rStyle w:val="CommentReference"/>
        </w:rPr>
        <w:annotationRef/>
      </w:r>
      <w:r>
        <w:rPr>
          <w:sz w:val="20"/>
          <w:szCs w:val="20"/>
        </w:rPr>
        <w:t xml:space="preserve">Update here based on google form </w:t>
      </w:r>
    </w:p>
  </w:comment>
  <w:comment w:id="27" w:author="Heyman, T.D.P. (Tom)" w:date="2023-01-05T15:51:00Z" w:initials="HT(">
    <w:p w14:paraId="40CB434C" w14:textId="70161F6C" w:rsidR="00E73DF0" w:rsidRDefault="00E73DF0" w:rsidP="00D3160F">
      <w:pPr>
        <w:pStyle w:val="CommentText"/>
      </w:pPr>
      <w:r>
        <w:rPr>
          <w:rStyle w:val="CommentReference"/>
        </w:rPr>
        <w:annotationRef/>
      </w:r>
      <w:r>
        <w:rPr>
          <w:lang w:val="nl-BE"/>
        </w:rPr>
        <w:t>Insert a (supplementary) with all the results of the coding per paper.</w:t>
      </w:r>
    </w:p>
  </w:comment>
  <w:comment w:id="31" w:author="Heyman, T.D.P. (Tom)" w:date="2023-06-14T16:53:00Z" w:initials="HT(">
    <w:p w14:paraId="7805BB2B" w14:textId="77777777" w:rsidR="00330366" w:rsidRDefault="0008245A" w:rsidP="00E13088">
      <w:pPr>
        <w:pStyle w:val="CommentText"/>
      </w:pPr>
      <w:r>
        <w:rPr>
          <w:rStyle w:val="CommentReference"/>
        </w:rPr>
        <w:annotationRef/>
      </w:r>
      <w:r w:rsidR="00330366">
        <w:rPr>
          <w:lang w:val="nl-BE"/>
        </w:rPr>
        <w:t>I updated this figure and removed exclusion criteria for which n=0. Does that make sense?</w:t>
      </w:r>
    </w:p>
  </w:comment>
  <w:comment w:id="32" w:author="Heyman, T.D.P. (Tom)" w:date="2023-01-05T12:05:00Z" w:initials="HT(">
    <w:p w14:paraId="4B4CF3D6" w14:textId="4D39F9AC" w:rsidR="00A07689" w:rsidRDefault="00A07689" w:rsidP="00A07689">
      <w:pPr>
        <w:pStyle w:val="CommentText"/>
      </w:pPr>
      <w:r>
        <w:rPr>
          <w:rStyle w:val="CommentReference"/>
        </w:rPr>
        <w:annotationRef/>
      </w:r>
      <w:r>
        <w:rPr>
          <w:lang w:val="nl-BE"/>
        </w:rPr>
        <w:t>E.g., removing outliers based on extreme z-RTs.</w:t>
      </w:r>
    </w:p>
  </w:comment>
  <w:comment w:id="33" w:author="Heyman, T.D.P. (Tom)" w:date="2023-01-05T09:43:00Z" w:initials="HT(">
    <w:p w14:paraId="62333893" w14:textId="049F7D71" w:rsidR="00A07689" w:rsidRDefault="00A07689" w:rsidP="00A07689">
      <w:pPr>
        <w:pStyle w:val="CommentText"/>
      </w:pPr>
      <w:r>
        <w:rPr>
          <w:rStyle w:val="CommentReference"/>
        </w:rPr>
        <w:annotationRef/>
      </w:r>
      <w:r>
        <w:rPr>
          <w:lang w:val="nl-BE"/>
        </w:rPr>
        <w:t xml:space="preserve">Ideally these aren't linked to the other part of the survey to maintain anonymity.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E702C" w15:done="0"/>
  <w15:commentEx w15:paraId="5951D83F" w15:paraIdParent="083E702C" w15:done="0"/>
  <w15:commentEx w15:paraId="69015374" w15:paraIdParent="083E702C" w15:done="0"/>
  <w15:commentEx w15:paraId="3E3670B9" w15:paraIdParent="083E702C" w15:done="0"/>
  <w15:commentEx w15:paraId="6C425338" w15:done="1"/>
  <w15:commentEx w15:paraId="03D34304" w15:done="0"/>
  <w15:commentEx w15:paraId="2ED600F8" w15:paraIdParent="03D34304" w15:done="0"/>
  <w15:commentEx w15:paraId="6CBD6521" w15:done="1"/>
  <w15:commentEx w15:paraId="798A4B3C" w15:paraIdParent="6CBD6521" w15:done="1"/>
  <w15:commentEx w15:paraId="1E426D20" w15:done="0"/>
  <w15:commentEx w15:paraId="5748BBA7" w15:paraIdParent="1E426D20" w15:done="0"/>
  <w15:commentEx w15:paraId="499DAFCD" w15:done="0"/>
  <w15:commentEx w15:paraId="641C9FF1" w15:paraIdParent="499DAFCD" w15:done="0"/>
  <w15:commentEx w15:paraId="762B0EB3" w15:done="1"/>
  <w15:commentEx w15:paraId="6F340689" w15:done="0"/>
  <w15:commentEx w15:paraId="41399099" w15:paraIdParent="6F340689" w15:done="0"/>
  <w15:commentEx w15:paraId="4A5C7957" w15:done="0"/>
  <w15:commentEx w15:paraId="1B2E802D" w15:done="0"/>
  <w15:commentEx w15:paraId="05E29AB3" w15:done="1"/>
  <w15:commentEx w15:paraId="0525500C" w15:done="0"/>
  <w15:commentEx w15:paraId="2800F0CF" w15:done="0"/>
  <w15:commentEx w15:paraId="16D8ED9E" w15:done="0"/>
  <w15:commentEx w15:paraId="066C7377" w15:done="0"/>
  <w15:commentEx w15:paraId="40CB434C" w15:done="0"/>
  <w15:commentEx w15:paraId="7805BB2B" w15:done="0"/>
  <w15:commentEx w15:paraId="4B4CF3D6" w15:done="0"/>
  <w15:commentEx w15:paraId="623338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A43B" w16cex:dateUtc="2022-12-06T17:21:00Z"/>
  <w16cex:commentExtensible w16cex:durableId="275D7533" w16cex:dateUtc="2023-01-02T14:22:00Z"/>
  <w16cex:commentExtensible w16cex:durableId="27BF48EB" w16cex:dateUtc="2023-03-17T19:15:00Z"/>
  <w16cex:commentExtensible w16cex:durableId="282B2AF7" w16cex:dateUtc="2023-06-07T14:12:00Z"/>
  <w16cex:commentExtensible w16cex:durableId="27BF4ECA" w16cex:dateUtc="2023-03-17T19:40:00Z"/>
  <w16cex:commentExtensible w16cex:durableId="27BF4964" w16cex:dateUtc="2023-03-17T19:17:00Z"/>
  <w16cex:commentExtensible w16cex:durableId="282B3813" w16cex:dateUtc="2023-06-07T15:08:00Z"/>
  <w16cex:commentExtensible w16cex:durableId="27BF49BC" w16cex:dateUtc="2023-03-17T19:19:00Z"/>
  <w16cex:commentExtensible w16cex:durableId="27BF4A9B" w16cex:dateUtc="2023-03-17T19:22:00Z"/>
  <w16cex:commentExtensible w16cex:durableId="27BF4F28" w16cex:dateUtc="2023-03-17T19:42:00Z"/>
  <w16cex:commentExtensible w16cex:durableId="282B36A8" w16cex:dateUtc="2023-06-07T15:02:00Z"/>
  <w16cex:commentExtensible w16cex:durableId="27BF4F61" w16cex:dateUtc="2023-03-17T19:43:00Z"/>
  <w16cex:commentExtensible w16cex:durableId="282B45E0" w16cex:dateUtc="2023-06-07T16:07:00Z"/>
  <w16cex:commentExtensible w16cex:durableId="27BF4AC6" w16cex:dateUtc="2023-03-17T19:23:00Z"/>
  <w16cex:commentExtensible w16cex:durableId="27BF4B77" w16cex:dateUtc="2023-03-17T19:26:00Z"/>
  <w16cex:commentExtensible w16cex:durableId="282C2503" w16cex:dateUtc="2023-06-08T07:59:00Z"/>
  <w16cex:commentExtensible w16cex:durableId="27BF4BD1" w16cex:dateUtc="2023-03-17T19:28:00Z"/>
  <w16cex:commentExtensible w16cex:durableId="27189425" w16cex:dateUtc="2022-11-11T08:28:00Z"/>
  <w16cex:commentExtensible w16cex:durableId="275D92DF" w16cex:dateUtc="2023-01-02T16:29:00Z"/>
  <w16cex:commentExtensible w16cex:durableId="275D8B70" w16cex:dateUtc="2023-01-02T15:57:00Z"/>
  <w16cex:commentExtensible w16cex:durableId="275EE7DD" w16cex:dateUtc="2023-01-03T16:43:00Z"/>
  <w16cex:commentExtensible w16cex:durableId="276167ED" w16cex:dateUtc="2023-01-05T14:14:00Z"/>
  <w16cex:commentExtensible w16cex:durableId="278F7873" w16cex:dateUtc="2023-02-09T19:49:00Z"/>
  <w16cex:commentExtensible w16cex:durableId="27617078" w16cex:dateUtc="2023-01-05T14:51:00Z"/>
  <w16cex:commentExtensible w16cex:durableId="28346F27" w16cex:dateUtc="2023-06-14T14:53:00Z"/>
  <w16cex:commentExtensible w16cex:durableId="27613B6E" w16cex:dateUtc="2023-01-05T11:05:00Z"/>
  <w16cex:commentExtensible w16cex:durableId="27611A49" w16cex:dateUtc="2023-01-05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E702C" w16cid:durableId="2739A43B"/>
  <w16cid:commentId w16cid:paraId="5951D83F" w16cid:durableId="275D7533"/>
  <w16cid:commentId w16cid:paraId="69015374" w16cid:durableId="27BF48EB"/>
  <w16cid:commentId w16cid:paraId="3E3670B9" w16cid:durableId="282B2AF7"/>
  <w16cid:commentId w16cid:paraId="6C425338" w16cid:durableId="27BF4ECA"/>
  <w16cid:commentId w16cid:paraId="03D34304" w16cid:durableId="27BF4964"/>
  <w16cid:commentId w16cid:paraId="2ED600F8" w16cid:durableId="282B3813"/>
  <w16cid:commentId w16cid:paraId="6CBD6521" w16cid:durableId="27BF49BC"/>
  <w16cid:commentId w16cid:paraId="798A4B3C" w16cid:durableId="27BF4A9B"/>
  <w16cid:commentId w16cid:paraId="1E426D20" w16cid:durableId="27BF4F28"/>
  <w16cid:commentId w16cid:paraId="5748BBA7" w16cid:durableId="282B36A8"/>
  <w16cid:commentId w16cid:paraId="499DAFCD" w16cid:durableId="27BF4F61"/>
  <w16cid:commentId w16cid:paraId="641C9FF1" w16cid:durableId="282B45E0"/>
  <w16cid:commentId w16cid:paraId="762B0EB3" w16cid:durableId="27BF4AC6"/>
  <w16cid:commentId w16cid:paraId="6F340689" w16cid:durableId="27BF4B77"/>
  <w16cid:commentId w16cid:paraId="41399099" w16cid:durableId="282C2503"/>
  <w16cid:commentId w16cid:paraId="4A5C7957" w16cid:durableId="27BF4BD1"/>
  <w16cid:commentId w16cid:paraId="1B2E802D" w16cid:durableId="27189425"/>
  <w16cid:commentId w16cid:paraId="05E29AB3" w16cid:durableId="275D92DF"/>
  <w16cid:commentId w16cid:paraId="0525500C" w16cid:durableId="275D8B70"/>
  <w16cid:commentId w16cid:paraId="2800F0CF" w16cid:durableId="275EE7DD"/>
  <w16cid:commentId w16cid:paraId="16D8ED9E" w16cid:durableId="276167ED"/>
  <w16cid:commentId w16cid:paraId="066C7377" w16cid:durableId="278F7873"/>
  <w16cid:commentId w16cid:paraId="40CB434C" w16cid:durableId="27617078"/>
  <w16cid:commentId w16cid:paraId="7805BB2B" w16cid:durableId="28346F27"/>
  <w16cid:commentId w16cid:paraId="4B4CF3D6" w16cid:durableId="27613B6E"/>
  <w16cid:commentId w16cid:paraId="62333893" w16cid:durableId="27611A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C31F" w14:textId="77777777" w:rsidR="00F72327" w:rsidRDefault="00F72327" w:rsidP="00C00122">
      <w:pPr>
        <w:spacing w:after="0" w:line="240" w:lineRule="auto"/>
      </w:pPr>
      <w:r>
        <w:separator/>
      </w:r>
    </w:p>
  </w:endnote>
  <w:endnote w:type="continuationSeparator" w:id="0">
    <w:p w14:paraId="636D184B" w14:textId="77777777" w:rsidR="00F72327" w:rsidRDefault="00F72327" w:rsidP="00C0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D398" w14:textId="77777777" w:rsidR="00F72327" w:rsidRDefault="00F72327" w:rsidP="00C00122">
      <w:pPr>
        <w:spacing w:after="0" w:line="240" w:lineRule="auto"/>
      </w:pPr>
      <w:r>
        <w:separator/>
      </w:r>
    </w:p>
  </w:footnote>
  <w:footnote w:type="continuationSeparator" w:id="0">
    <w:p w14:paraId="499BF5D1" w14:textId="77777777" w:rsidR="00F72327" w:rsidRDefault="00F72327" w:rsidP="00C00122">
      <w:pPr>
        <w:spacing w:after="0" w:line="240" w:lineRule="auto"/>
      </w:pPr>
      <w:r>
        <w:continuationSeparator/>
      </w:r>
    </w:p>
  </w:footnote>
  <w:footnote w:id="1">
    <w:p w14:paraId="3B97583F" w14:textId="5BFAB042" w:rsidR="00C00122" w:rsidRPr="000510E9" w:rsidRDefault="00C00122">
      <w:pPr>
        <w:pStyle w:val="FootnoteText"/>
        <w:rPr>
          <w:rFonts w:ascii="Arial" w:hAnsi="Arial" w:cs="Arial"/>
          <w:lang w:val="en-US"/>
        </w:rPr>
      </w:pPr>
      <w:r w:rsidRPr="000510E9">
        <w:rPr>
          <w:rStyle w:val="FootnoteReference"/>
          <w:rFonts w:ascii="Arial" w:hAnsi="Arial" w:cs="Arial"/>
        </w:rPr>
        <w:footnoteRef/>
      </w:r>
      <w:r w:rsidRPr="000510E9">
        <w:rPr>
          <w:rFonts w:ascii="Arial" w:hAnsi="Arial" w:cs="Arial"/>
          <w:lang w:val="en-US"/>
        </w:rPr>
        <w:t xml:space="preserve"> Multiple imputation is often viewed as th</w:t>
      </w:r>
      <w:r w:rsidR="001A49B5" w:rsidRPr="000510E9">
        <w:rPr>
          <w:rFonts w:ascii="Arial" w:hAnsi="Arial" w:cs="Arial"/>
          <w:lang w:val="en-US"/>
        </w:rPr>
        <w:t>e preferred method of dealing with missing data, but this is an umbrella term encompassing several potential procedures.</w:t>
      </w:r>
    </w:p>
  </w:footnote>
  <w:footnote w:id="2">
    <w:p w14:paraId="34018BC3" w14:textId="5E891473" w:rsidR="004C2A95" w:rsidRPr="00766ECA" w:rsidRDefault="004C2A95">
      <w:pPr>
        <w:pStyle w:val="FootnoteText"/>
        <w:rPr>
          <w:rFonts w:ascii="Arial" w:hAnsi="Arial" w:cs="Arial"/>
          <w:lang w:val="en-US"/>
        </w:rPr>
      </w:pPr>
      <w:r w:rsidRPr="00766ECA">
        <w:rPr>
          <w:rStyle w:val="FootnoteReference"/>
          <w:rFonts w:ascii="Arial" w:hAnsi="Arial" w:cs="Arial"/>
        </w:rPr>
        <w:footnoteRef/>
      </w:r>
      <w:r w:rsidRPr="00766ECA">
        <w:rPr>
          <w:rFonts w:ascii="Arial" w:hAnsi="Arial" w:cs="Arial"/>
          <w:lang w:val="en-US"/>
        </w:rPr>
        <w:t xml:space="preserve"> </w:t>
      </w:r>
      <w:r w:rsidR="00766ECA" w:rsidRPr="00766ECA">
        <w:rPr>
          <w:rFonts w:ascii="Arial" w:hAnsi="Arial" w:cs="Arial"/>
          <w:lang w:val="en-US"/>
        </w:rPr>
        <w:t>It is important to point out that t</w:t>
      </w:r>
      <w:r w:rsidRPr="00766ECA">
        <w:rPr>
          <w:rFonts w:ascii="Arial" w:hAnsi="Arial" w:cs="Arial"/>
          <w:lang w:val="en-US"/>
        </w:rPr>
        <w:t>he conclusion one can draw depends on the scope and purpose of the multiverse analysis</w:t>
      </w:r>
      <w:r w:rsidR="00766ECA" w:rsidRPr="00766ECA">
        <w:rPr>
          <w:rFonts w:ascii="Arial" w:hAnsi="Arial" w:cs="Arial"/>
          <w:lang w:val="en-US"/>
        </w:rPr>
        <w:t xml:space="preserve">. We will revisit this in the section </w:t>
      </w:r>
      <w:r w:rsidR="00766ECA" w:rsidRPr="00766ECA">
        <w:rPr>
          <w:rFonts w:ascii="Arial" w:hAnsi="Arial" w:cs="Arial"/>
          <w:i/>
          <w:iCs/>
          <w:lang w:val="en-US"/>
        </w:rPr>
        <w:t>Step 1: Specifying the research question(s)</w:t>
      </w:r>
      <w:r w:rsidR="00766ECA" w:rsidRPr="00766ECA">
        <w:rPr>
          <w:rFonts w:ascii="Arial" w:hAnsi="Arial" w:cs="Arial"/>
          <w:lang w:val="en-US"/>
        </w:rPr>
        <w:t>.</w:t>
      </w:r>
    </w:p>
  </w:footnote>
  <w:footnote w:id="3">
    <w:p w14:paraId="4BDD13CD" w14:textId="6940AA45" w:rsidR="00A77BD2" w:rsidRPr="00403A0C" w:rsidRDefault="00A77BD2">
      <w:pPr>
        <w:pStyle w:val="FootnoteText"/>
        <w:rPr>
          <w:rFonts w:ascii="Arial" w:hAnsi="Arial" w:cs="Arial"/>
          <w:lang w:val="en-US"/>
        </w:rPr>
      </w:pPr>
      <w:r w:rsidRPr="00403A0C">
        <w:rPr>
          <w:rStyle w:val="FootnoteReference"/>
          <w:rFonts w:ascii="Arial" w:hAnsi="Arial" w:cs="Arial"/>
        </w:rPr>
        <w:footnoteRef/>
      </w:r>
      <w:r w:rsidRPr="00403A0C">
        <w:rPr>
          <w:rFonts w:ascii="Arial" w:hAnsi="Arial" w:cs="Arial"/>
          <w:lang w:val="en-US"/>
        </w:rPr>
        <w:t xml:space="preserve"> Semantic priming can also </w:t>
      </w:r>
      <w:r w:rsidR="00E222D4" w:rsidRPr="00403A0C">
        <w:rPr>
          <w:rFonts w:ascii="Arial" w:hAnsi="Arial" w:cs="Arial"/>
          <w:lang w:val="en-US"/>
        </w:rPr>
        <w:t>manifest itself as an improvement</w:t>
      </w:r>
      <w:r w:rsidRPr="00403A0C">
        <w:rPr>
          <w:rFonts w:ascii="Arial" w:hAnsi="Arial" w:cs="Arial"/>
          <w:lang w:val="en-US"/>
        </w:rPr>
        <w:t xml:space="preserve"> in terms of response accuracy</w:t>
      </w:r>
      <w:r w:rsidR="00E222D4" w:rsidRPr="00403A0C">
        <w:rPr>
          <w:rFonts w:ascii="Arial" w:hAnsi="Arial" w:cs="Arial"/>
          <w:lang w:val="en-US"/>
        </w:rPr>
        <w:t xml:space="preserve">. However, the current application will solely focus on </w:t>
      </w:r>
      <w:r w:rsidRPr="00403A0C">
        <w:rPr>
          <w:rFonts w:ascii="Arial" w:hAnsi="Arial" w:cs="Arial"/>
          <w:lang w:val="en-US"/>
        </w:rPr>
        <w:t xml:space="preserve">response latency.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M. Buchanan">
    <w15:presenceInfo w15:providerId="AD" w15:userId="S::ebuchanan@harrisburgu.edu::a202a620-6e05-42b1-a3fc-fcfad0b42cdc"/>
  </w15:person>
  <w15:person w15:author="Heyman, T.D.P. (Tom)">
    <w15:presenceInfo w15:providerId="AD" w15:userId="S::heymant@vuw.leidenuniv.nl::bf6a183d-3ae4-450e-95ab-cf7308104df0"/>
  </w15:person>
  <w15:person w15:author="Ekaterina Pronizius">
    <w15:presenceInfo w15:providerId="None" w15:userId="Ekaterina Proniz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TY3MLawNDc3NDBS0lEKTi0uzszPAykwrAUAjbQaRiwAAAA="/>
  </w:docVars>
  <w:rsids>
    <w:rsidRoot w:val="00186A0B"/>
    <w:rsid w:val="00002CC2"/>
    <w:rsid w:val="000302BE"/>
    <w:rsid w:val="000305AD"/>
    <w:rsid w:val="000322ED"/>
    <w:rsid w:val="000510E9"/>
    <w:rsid w:val="000532BF"/>
    <w:rsid w:val="00062CE8"/>
    <w:rsid w:val="0007486B"/>
    <w:rsid w:val="000766EE"/>
    <w:rsid w:val="000822E2"/>
    <w:rsid w:val="0008245A"/>
    <w:rsid w:val="000839F3"/>
    <w:rsid w:val="000A21B3"/>
    <w:rsid w:val="000A6B14"/>
    <w:rsid w:val="000B1CB0"/>
    <w:rsid w:val="000B46D3"/>
    <w:rsid w:val="000E7F85"/>
    <w:rsid w:val="00101812"/>
    <w:rsid w:val="00101E1D"/>
    <w:rsid w:val="0010409C"/>
    <w:rsid w:val="0011433B"/>
    <w:rsid w:val="001214B1"/>
    <w:rsid w:val="001220F4"/>
    <w:rsid w:val="001446BE"/>
    <w:rsid w:val="00156D0F"/>
    <w:rsid w:val="00165646"/>
    <w:rsid w:val="00173B25"/>
    <w:rsid w:val="00184925"/>
    <w:rsid w:val="00186A0B"/>
    <w:rsid w:val="001A0836"/>
    <w:rsid w:val="001A49B5"/>
    <w:rsid w:val="001B5BBB"/>
    <w:rsid w:val="001D013C"/>
    <w:rsid w:val="001E6C76"/>
    <w:rsid w:val="001F0C66"/>
    <w:rsid w:val="00213CA5"/>
    <w:rsid w:val="002371C7"/>
    <w:rsid w:val="00237B93"/>
    <w:rsid w:val="00240BDC"/>
    <w:rsid w:val="00247085"/>
    <w:rsid w:val="00247C2C"/>
    <w:rsid w:val="00272A9A"/>
    <w:rsid w:val="002763A9"/>
    <w:rsid w:val="002844ED"/>
    <w:rsid w:val="002969E8"/>
    <w:rsid w:val="002A6433"/>
    <w:rsid w:val="002A6875"/>
    <w:rsid w:val="002B126B"/>
    <w:rsid w:val="002C134F"/>
    <w:rsid w:val="002D05A2"/>
    <w:rsid w:val="002F0F33"/>
    <w:rsid w:val="002F44DF"/>
    <w:rsid w:val="003033BD"/>
    <w:rsid w:val="0032223A"/>
    <w:rsid w:val="00323A4A"/>
    <w:rsid w:val="00324A24"/>
    <w:rsid w:val="00330366"/>
    <w:rsid w:val="003420A7"/>
    <w:rsid w:val="00346A7D"/>
    <w:rsid w:val="0035608B"/>
    <w:rsid w:val="00370253"/>
    <w:rsid w:val="00374920"/>
    <w:rsid w:val="003A3A01"/>
    <w:rsid w:val="003A3F10"/>
    <w:rsid w:val="003B2FFA"/>
    <w:rsid w:val="003C6250"/>
    <w:rsid w:val="003C6983"/>
    <w:rsid w:val="003D0EC6"/>
    <w:rsid w:val="003D7467"/>
    <w:rsid w:val="003E151E"/>
    <w:rsid w:val="003E418A"/>
    <w:rsid w:val="003F16B8"/>
    <w:rsid w:val="003F6FD7"/>
    <w:rsid w:val="004032E9"/>
    <w:rsid w:val="00403A0C"/>
    <w:rsid w:val="0041593C"/>
    <w:rsid w:val="00416EB4"/>
    <w:rsid w:val="00422877"/>
    <w:rsid w:val="004314B3"/>
    <w:rsid w:val="00434D7F"/>
    <w:rsid w:val="0045337B"/>
    <w:rsid w:val="00471B63"/>
    <w:rsid w:val="004827B3"/>
    <w:rsid w:val="004978DB"/>
    <w:rsid w:val="004A4962"/>
    <w:rsid w:val="004A652A"/>
    <w:rsid w:val="004B6EFF"/>
    <w:rsid w:val="004C1DC1"/>
    <w:rsid w:val="004C2A95"/>
    <w:rsid w:val="004C6101"/>
    <w:rsid w:val="004F006B"/>
    <w:rsid w:val="004F5D0C"/>
    <w:rsid w:val="00500B42"/>
    <w:rsid w:val="00515E69"/>
    <w:rsid w:val="0055167A"/>
    <w:rsid w:val="005534D1"/>
    <w:rsid w:val="005755CC"/>
    <w:rsid w:val="00587E4B"/>
    <w:rsid w:val="00594A8A"/>
    <w:rsid w:val="00596C51"/>
    <w:rsid w:val="005A5654"/>
    <w:rsid w:val="005D4294"/>
    <w:rsid w:val="005E1064"/>
    <w:rsid w:val="00606CC2"/>
    <w:rsid w:val="00614FD4"/>
    <w:rsid w:val="006208F5"/>
    <w:rsid w:val="00622776"/>
    <w:rsid w:val="00627399"/>
    <w:rsid w:val="00636BFD"/>
    <w:rsid w:val="00641228"/>
    <w:rsid w:val="00650B38"/>
    <w:rsid w:val="00652F17"/>
    <w:rsid w:val="006550FD"/>
    <w:rsid w:val="006561C9"/>
    <w:rsid w:val="00681B82"/>
    <w:rsid w:val="00681E21"/>
    <w:rsid w:val="0068752F"/>
    <w:rsid w:val="006958A1"/>
    <w:rsid w:val="006B4DA9"/>
    <w:rsid w:val="006B75E1"/>
    <w:rsid w:val="006C475D"/>
    <w:rsid w:val="006C78B3"/>
    <w:rsid w:val="006D3826"/>
    <w:rsid w:val="006E5638"/>
    <w:rsid w:val="006F104E"/>
    <w:rsid w:val="006F2C7B"/>
    <w:rsid w:val="0070798A"/>
    <w:rsid w:val="007144E1"/>
    <w:rsid w:val="00721E86"/>
    <w:rsid w:val="0073504D"/>
    <w:rsid w:val="00745D19"/>
    <w:rsid w:val="00764B16"/>
    <w:rsid w:val="007668D2"/>
    <w:rsid w:val="00766ECA"/>
    <w:rsid w:val="00777D53"/>
    <w:rsid w:val="00783C06"/>
    <w:rsid w:val="0078448A"/>
    <w:rsid w:val="007943D6"/>
    <w:rsid w:val="00795D8A"/>
    <w:rsid w:val="007B0C91"/>
    <w:rsid w:val="007C0701"/>
    <w:rsid w:val="007C6BB1"/>
    <w:rsid w:val="007F0304"/>
    <w:rsid w:val="007F5FC8"/>
    <w:rsid w:val="00822C0A"/>
    <w:rsid w:val="00836F3E"/>
    <w:rsid w:val="00837668"/>
    <w:rsid w:val="00852BB3"/>
    <w:rsid w:val="00863FA6"/>
    <w:rsid w:val="00866334"/>
    <w:rsid w:val="008B07B5"/>
    <w:rsid w:val="008B4741"/>
    <w:rsid w:val="008C0FF4"/>
    <w:rsid w:val="008C1180"/>
    <w:rsid w:val="008C4376"/>
    <w:rsid w:val="008C5532"/>
    <w:rsid w:val="0091117F"/>
    <w:rsid w:val="00924804"/>
    <w:rsid w:val="009255EA"/>
    <w:rsid w:val="00927D66"/>
    <w:rsid w:val="00934956"/>
    <w:rsid w:val="00985179"/>
    <w:rsid w:val="009B5669"/>
    <w:rsid w:val="009D3EAD"/>
    <w:rsid w:val="009E6908"/>
    <w:rsid w:val="009F2481"/>
    <w:rsid w:val="009F4F1B"/>
    <w:rsid w:val="009F65E3"/>
    <w:rsid w:val="00A00B45"/>
    <w:rsid w:val="00A07689"/>
    <w:rsid w:val="00A367F0"/>
    <w:rsid w:val="00A45310"/>
    <w:rsid w:val="00A509E7"/>
    <w:rsid w:val="00A6067E"/>
    <w:rsid w:val="00A77BD2"/>
    <w:rsid w:val="00A87049"/>
    <w:rsid w:val="00A930DF"/>
    <w:rsid w:val="00A94A50"/>
    <w:rsid w:val="00A9693B"/>
    <w:rsid w:val="00AA6F99"/>
    <w:rsid w:val="00AB6C73"/>
    <w:rsid w:val="00AC1254"/>
    <w:rsid w:val="00AF0FC3"/>
    <w:rsid w:val="00AF3BF0"/>
    <w:rsid w:val="00B14AE7"/>
    <w:rsid w:val="00B15246"/>
    <w:rsid w:val="00B34053"/>
    <w:rsid w:val="00B34EB7"/>
    <w:rsid w:val="00B45B2D"/>
    <w:rsid w:val="00B60C38"/>
    <w:rsid w:val="00B627ED"/>
    <w:rsid w:val="00B66578"/>
    <w:rsid w:val="00B87254"/>
    <w:rsid w:val="00BA2D33"/>
    <w:rsid w:val="00BB24ED"/>
    <w:rsid w:val="00BE66D2"/>
    <w:rsid w:val="00BE7465"/>
    <w:rsid w:val="00C00122"/>
    <w:rsid w:val="00C1374A"/>
    <w:rsid w:val="00C15771"/>
    <w:rsid w:val="00C17B48"/>
    <w:rsid w:val="00C228D5"/>
    <w:rsid w:val="00C32B42"/>
    <w:rsid w:val="00C44098"/>
    <w:rsid w:val="00C44BBD"/>
    <w:rsid w:val="00C47F86"/>
    <w:rsid w:val="00C54FBF"/>
    <w:rsid w:val="00C60EC9"/>
    <w:rsid w:val="00C87477"/>
    <w:rsid w:val="00CA09EA"/>
    <w:rsid w:val="00CD04C8"/>
    <w:rsid w:val="00CD2E2D"/>
    <w:rsid w:val="00CD3A71"/>
    <w:rsid w:val="00CD74D8"/>
    <w:rsid w:val="00CE1806"/>
    <w:rsid w:val="00CE53DB"/>
    <w:rsid w:val="00D14C5F"/>
    <w:rsid w:val="00D17CA5"/>
    <w:rsid w:val="00D201C8"/>
    <w:rsid w:val="00D33235"/>
    <w:rsid w:val="00D33C65"/>
    <w:rsid w:val="00D347FA"/>
    <w:rsid w:val="00DA5FCA"/>
    <w:rsid w:val="00DB4458"/>
    <w:rsid w:val="00DD5DC5"/>
    <w:rsid w:val="00DD77D9"/>
    <w:rsid w:val="00DE1E01"/>
    <w:rsid w:val="00DF22A9"/>
    <w:rsid w:val="00DF6CB9"/>
    <w:rsid w:val="00E04EEA"/>
    <w:rsid w:val="00E1149C"/>
    <w:rsid w:val="00E222D4"/>
    <w:rsid w:val="00E2486D"/>
    <w:rsid w:val="00E37D04"/>
    <w:rsid w:val="00E40306"/>
    <w:rsid w:val="00E50B89"/>
    <w:rsid w:val="00E52CE1"/>
    <w:rsid w:val="00E548D5"/>
    <w:rsid w:val="00E73DF0"/>
    <w:rsid w:val="00E8049B"/>
    <w:rsid w:val="00E84551"/>
    <w:rsid w:val="00EA062E"/>
    <w:rsid w:val="00EA1ED6"/>
    <w:rsid w:val="00EA5F62"/>
    <w:rsid w:val="00EA65AE"/>
    <w:rsid w:val="00EA68DB"/>
    <w:rsid w:val="00EB3DEE"/>
    <w:rsid w:val="00EB54B8"/>
    <w:rsid w:val="00EC3313"/>
    <w:rsid w:val="00EC3DC7"/>
    <w:rsid w:val="00EE624D"/>
    <w:rsid w:val="00EF441B"/>
    <w:rsid w:val="00EF4C17"/>
    <w:rsid w:val="00F14994"/>
    <w:rsid w:val="00F3363D"/>
    <w:rsid w:val="00F42176"/>
    <w:rsid w:val="00F4219F"/>
    <w:rsid w:val="00F44518"/>
    <w:rsid w:val="00F450A0"/>
    <w:rsid w:val="00F5049D"/>
    <w:rsid w:val="00F508E9"/>
    <w:rsid w:val="00F50F33"/>
    <w:rsid w:val="00F539D0"/>
    <w:rsid w:val="00F57B4E"/>
    <w:rsid w:val="00F61C47"/>
    <w:rsid w:val="00F62692"/>
    <w:rsid w:val="00F64AA1"/>
    <w:rsid w:val="00F712B3"/>
    <w:rsid w:val="00F72327"/>
    <w:rsid w:val="00F75006"/>
    <w:rsid w:val="00F76806"/>
    <w:rsid w:val="00F835B0"/>
    <w:rsid w:val="00F92886"/>
    <w:rsid w:val="00FA25D7"/>
    <w:rsid w:val="00FA42B9"/>
    <w:rsid w:val="00FB26F1"/>
    <w:rsid w:val="00FB42CE"/>
    <w:rsid w:val="00FB7C22"/>
    <w:rsid w:val="00FC38D3"/>
    <w:rsid w:val="00FF2961"/>
    <w:rsid w:val="00FF6D7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65B5C"/>
  <w15:chartTrackingRefBased/>
  <w15:docId w15:val="{7C41BF99-1CD6-4458-940C-291A7724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0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122"/>
    <w:rPr>
      <w:sz w:val="20"/>
      <w:szCs w:val="20"/>
    </w:rPr>
  </w:style>
  <w:style w:type="character" w:styleId="FootnoteReference">
    <w:name w:val="footnote reference"/>
    <w:basedOn w:val="DefaultParagraphFont"/>
    <w:uiPriority w:val="99"/>
    <w:semiHidden/>
    <w:unhideWhenUsed/>
    <w:rsid w:val="00C00122"/>
    <w:rPr>
      <w:vertAlign w:val="superscript"/>
    </w:rPr>
  </w:style>
  <w:style w:type="character" w:styleId="CommentReference">
    <w:name w:val="annotation reference"/>
    <w:basedOn w:val="DefaultParagraphFont"/>
    <w:uiPriority w:val="99"/>
    <w:semiHidden/>
    <w:unhideWhenUsed/>
    <w:rsid w:val="00C228D5"/>
    <w:rPr>
      <w:sz w:val="16"/>
      <w:szCs w:val="16"/>
    </w:rPr>
  </w:style>
  <w:style w:type="paragraph" w:styleId="CommentText">
    <w:name w:val="annotation text"/>
    <w:basedOn w:val="Normal"/>
    <w:link w:val="CommentTextChar"/>
    <w:uiPriority w:val="99"/>
    <w:unhideWhenUsed/>
    <w:rsid w:val="00C228D5"/>
    <w:pPr>
      <w:spacing w:line="240" w:lineRule="auto"/>
    </w:pPr>
    <w:rPr>
      <w:sz w:val="20"/>
      <w:szCs w:val="20"/>
    </w:rPr>
  </w:style>
  <w:style w:type="character" w:customStyle="1" w:styleId="CommentTextChar">
    <w:name w:val="Comment Text Char"/>
    <w:basedOn w:val="DefaultParagraphFont"/>
    <w:link w:val="CommentText"/>
    <w:uiPriority w:val="99"/>
    <w:rsid w:val="00C228D5"/>
    <w:rPr>
      <w:sz w:val="20"/>
      <w:szCs w:val="20"/>
    </w:rPr>
  </w:style>
  <w:style w:type="paragraph" w:styleId="CommentSubject">
    <w:name w:val="annotation subject"/>
    <w:basedOn w:val="CommentText"/>
    <w:next w:val="CommentText"/>
    <w:link w:val="CommentSubjectChar"/>
    <w:uiPriority w:val="99"/>
    <w:semiHidden/>
    <w:unhideWhenUsed/>
    <w:rsid w:val="00C228D5"/>
    <w:rPr>
      <w:b/>
      <w:bCs/>
    </w:rPr>
  </w:style>
  <w:style w:type="character" w:customStyle="1" w:styleId="CommentSubjectChar">
    <w:name w:val="Comment Subject Char"/>
    <w:basedOn w:val="CommentTextChar"/>
    <w:link w:val="CommentSubject"/>
    <w:uiPriority w:val="99"/>
    <w:semiHidden/>
    <w:rsid w:val="00C228D5"/>
    <w:rPr>
      <w:b/>
      <w:bCs/>
      <w:sz w:val="20"/>
      <w:szCs w:val="20"/>
    </w:rPr>
  </w:style>
  <w:style w:type="paragraph" w:styleId="Header">
    <w:name w:val="header"/>
    <w:basedOn w:val="Normal"/>
    <w:link w:val="HeaderChar"/>
    <w:uiPriority w:val="99"/>
    <w:unhideWhenUsed/>
    <w:rsid w:val="00EB3D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DEE"/>
  </w:style>
  <w:style w:type="paragraph" w:styleId="Footer">
    <w:name w:val="footer"/>
    <w:basedOn w:val="Normal"/>
    <w:link w:val="FooterChar"/>
    <w:uiPriority w:val="99"/>
    <w:unhideWhenUsed/>
    <w:rsid w:val="00EB3D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DEE"/>
  </w:style>
  <w:style w:type="paragraph" w:styleId="Revision">
    <w:name w:val="Revision"/>
    <w:hidden/>
    <w:uiPriority w:val="99"/>
    <w:semiHidden/>
    <w:rsid w:val="003D0EC6"/>
    <w:pPr>
      <w:spacing w:after="0" w:line="240" w:lineRule="auto"/>
    </w:pPr>
  </w:style>
  <w:style w:type="character" w:styleId="Hyperlink">
    <w:name w:val="Hyperlink"/>
    <w:basedOn w:val="DefaultParagraphFont"/>
    <w:uiPriority w:val="99"/>
    <w:unhideWhenUsed/>
    <w:rsid w:val="008C5532"/>
    <w:rPr>
      <w:color w:val="0563C1" w:themeColor="hyperlink"/>
      <w:u w:val="single"/>
    </w:rPr>
  </w:style>
  <w:style w:type="character" w:styleId="UnresolvedMention">
    <w:name w:val="Unresolved Mention"/>
    <w:basedOn w:val="DefaultParagraphFont"/>
    <w:uiPriority w:val="99"/>
    <w:semiHidden/>
    <w:unhideWhenUsed/>
    <w:rsid w:val="008C5532"/>
    <w:rPr>
      <w:color w:val="605E5C"/>
      <w:shd w:val="clear" w:color="auto" w:fill="E1DFDD"/>
    </w:rPr>
  </w:style>
  <w:style w:type="character" w:styleId="FollowedHyperlink">
    <w:name w:val="FollowedHyperlink"/>
    <w:basedOn w:val="DefaultParagraphFont"/>
    <w:uiPriority w:val="99"/>
    <w:semiHidden/>
    <w:unhideWhenUsed/>
    <w:rsid w:val="000839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08359">
      <w:bodyDiv w:val="1"/>
      <w:marLeft w:val="0"/>
      <w:marRight w:val="0"/>
      <w:marTop w:val="0"/>
      <w:marBottom w:val="0"/>
      <w:divBdr>
        <w:top w:val="none" w:sz="0" w:space="0" w:color="auto"/>
        <w:left w:val="none" w:sz="0" w:space="0" w:color="auto"/>
        <w:bottom w:val="none" w:sz="0" w:space="0" w:color="auto"/>
        <w:right w:val="none" w:sz="0" w:space="0" w:color="auto"/>
      </w:divBdr>
    </w:div>
    <w:div w:id="207488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osf.io/q4fj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FAAEC-9E04-4CB2-B44E-C5FA2D44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6465</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T.D.P. (Tom)</dc:creator>
  <cp:keywords/>
  <dc:description/>
  <cp:lastModifiedBy>Heyman, T.D.P. (Tom)</cp:lastModifiedBy>
  <cp:revision>9</cp:revision>
  <dcterms:created xsi:type="dcterms:W3CDTF">2023-06-07T16:12:00Z</dcterms:created>
  <dcterms:modified xsi:type="dcterms:W3CDTF">2023-06-15T08:20:00Z</dcterms:modified>
</cp:coreProperties>
</file>